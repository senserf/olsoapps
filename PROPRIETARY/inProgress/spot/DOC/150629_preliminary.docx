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310EA9" w:rsidRPr="00137863" w:rsidRDefault="00343AF0" w:rsidP="009B65BF">
      <w:pPr>
        <w:spacing w:after="240"/>
        <w:rPr>
          <w:rFonts w:ascii="Arial" w:hAnsi="Arial" w:cs="Arial"/>
        </w:rPr>
      </w:pPr>
      <w:r>
        <w:rPr>
          <w:rFonts w:ascii="Arial" w:hAnsi="Arial" w:cs="Arial"/>
        </w:rPr>
        <w:t xml:space="preserve">June </w:t>
      </w:r>
      <w:ins w:id="0" w:author="Wlodek Olesinski" w:date="2015-06-29T23:14:00Z">
        <w:r w:rsidR="00021F75">
          <w:rPr>
            <w:rFonts w:ascii="Arial" w:hAnsi="Arial" w:cs="Arial"/>
          </w:rPr>
          <w:t>2</w:t>
        </w:r>
      </w:ins>
      <w:r w:rsidR="00872157">
        <w:rPr>
          <w:rFonts w:ascii="Arial" w:hAnsi="Arial" w:cs="Arial"/>
        </w:rPr>
        <w:t>9</w:t>
      </w:r>
      <w:r w:rsidR="00DB23CF" w:rsidRPr="00137863">
        <w:rPr>
          <w:rFonts w:ascii="Arial" w:hAnsi="Arial" w:cs="Arial"/>
        </w:rPr>
        <w:t>, 2015</w:t>
      </w:r>
    </w:p>
    <w:p w:rsidR="00DB23CF" w:rsidRDefault="00DB23CF" w:rsidP="009B65BF">
      <w:pPr>
        <w:spacing w:after="240"/>
        <w:rPr>
          <w:rFonts w:ascii="Arial" w:hAnsi="Arial" w:cs="Arial"/>
          <w:i/>
        </w:rPr>
      </w:pPr>
      <w:r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w:t>
      </w:r>
      <w:r>
        <w:rPr>
          <w:rFonts w:ascii="Arial" w:hAnsi="Arial" w:cs="Arial"/>
        </w:rPr>
        <w:lastRenderedPageBreak/>
        <w:t xml:space="preserve">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34906">
        <w:rPr>
          <w:rFonts w:ascii="Arial" w:hAnsi="Arial" w:cs="Arial"/>
          <w:i/>
        </w:rPr>
        <w:t>negated arithmetic sum modulo 256</w:t>
      </w:r>
      <w:r w:rsidR="00AE7569">
        <w:rPr>
          <w:rFonts w:ascii="Arial" w:hAnsi="Arial" w:cs="Arial"/>
        </w:rPr>
        <w:t xml:space="preserve"> </w:t>
      </w:r>
      <w:r w:rsidR="00156808" w:rsidRPr="00156808">
        <w:rPr>
          <w:rFonts w:ascii="Arial" w:hAnsi="Arial" w:cs="Arial"/>
        </w:rPr>
        <w:t>of all bytes in the pa</w:t>
      </w:r>
      <w:r w:rsidR="00156808">
        <w:rPr>
          <w:rFonts w:ascii="Arial" w:hAnsi="Arial" w:cs="Arial"/>
        </w:rPr>
        <w:t>cket,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3A35B0" w:rsidRPr="003A35B0">
          <w:rPr>
            <w:rFonts w:ascii="Arial" w:hAnsi="Arial" w:cs="Arial"/>
          </w:rPr>
          <w:t xml:space="preserve">Figure </w:t>
        </w:r>
        <w:r w:rsidR="003A35B0" w:rsidRPr="003A35B0">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7E30A7" w:rsidP="00885BA1">
      <w:pPr>
        <w:keepNext/>
        <w:spacing w:after="240"/>
        <w:jc w:val="center"/>
      </w:pPr>
      <w:r w:rsidRPr="003220E2">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93.6pt">
            <v:imagedata r:id="rId8" o:title="offormat"/>
          </v:shape>
        </w:pict>
      </w:r>
    </w:p>
    <w:p w:rsidR="00156808" w:rsidRDefault="00885BA1" w:rsidP="00885BA1">
      <w:pPr>
        <w:pStyle w:val="Caption"/>
        <w:jc w:val="center"/>
        <w:rPr>
          <w:rFonts w:ascii="Arial" w:hAnsi="Arial" w:cs="Arial"/>
        </w:rPr>
      </w:pPr>
      <w:bookmarkStart w:id="1" w:name="_Ref417278957"/>
      <w:proofErr w:type="gramStart"/>
      <w:r>
        <w:t xml:space="preserve">Figure </w:t>
      </w:r>
      <w:fldSimple w:instr=" SEQ Figure \* ARABIC ">
        <w:r w:rsidR="007B02A8">
          <w:rPr>
            <w:noProof/>
          </w:rPr>
          <w:t>1</w:t>
        </w:r>
      </w:fldSimple>
      <w:bookmarkEnd w:id="1"/>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Pr="00156808">
        <w:rPr>
          <w:rFonts w:ascii="Arial" w:hAnsi="Arial" w:cs="Arial"/>
        </w:rPr>
        <w:t xml:space="preserve"> with DLE (ASCII code 0x10).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lastRenderedPageBreak/>
        <w:t xml:space="preserve">The maximum length </w:t>
      </w:r>
      <w:r>
        <w:rPr>
          <w:rFonts w:ascii="Arial" w:hAnsi="Arial" w:cs="Arial"/>
        </w:rPr>
        <w:t xml:space="preserve">of the OSS content </w:t>
      </w:r>
      <w:r w:rsidRPr="00156808">
        <w:rPr>
          <w:rFonts w:ascii="Arial" w:hAnsi="Arial" w:cs="Arial"/>
        </w:rPr>
        <w:t xml:space="preserve">(escape DLE's </w:t>
      </w:r>
      <w:r w:rsidRPr="00936625">
        <w:rPr>
          <w:rFonts w:ascii="Arial" w:hAnsi="Arial" w:cs="Arial"/>
          <w:u w:val="single"/>
        </w:rPr>
        <w:t>excluded</w:t>
      </w:r>
      <w:r w:rsidRPr="00156808">
        <w:rPr>
          <w:rFonts w:ascii="Arial" w:hAnsi="Arial" w:cs="Arial"/>
        </w:rPr>
        <w:t xml:space="preserve">) is </w:t>
      </w:r>
      <w:r>
        <w:rPr>
          <w:rFonts w:ascii="Arial" w:hAnsi="Arial" w:cs="Arial"/>
        </w:rPr>
        <w:t xml:space="preserve">82 bytes.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or be zero (otherwise, the Peg will completely ignore the </w:t>
      </w:r>
      <w:r w:rsidR="0057710B">
        <w:rPr>
          <w:rFonts w:ascii="Arial" w:hAnsi="Arial" w:cs="Arial"/>
        </w:rPr>
        <w:t>request</w:t>
      </w:r>
      <w:r>
        <w:rPr>
          <w:rFonts w:ascii="Arial" w:hAnsi="Arial" w:cs="Arial"/>
        </w:rPr>
        <w:t xml:space="preserve">). 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Pr>
          <w:rStyle w:val="FootnoteReference"/>
          <w:rFonts w:ascii="Arial" w:hAnsi="Arial" w:cs="Arial"/>
        </w:rPr>
        <w:footnoteReference w:id="3"/>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zero </w:t>
      </w:r>
      <w:proofErr w:type="spellStart"/>
      <w:r w:rsidR="00896D2A">
        <w:rPr>
          <w:rFonts w:ascii="Arial" w:hAnsi="Arial" w:cs="Arial"/>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payload.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w:t>
      </w:r>
      <w:r w:rsidR="00B66860">
        <w:rPr>
          <w:rStyle w:val="FootnoteReference"/>
          <w:rFonts w:ascii="Arial" w:hAnsi="Arial" w:cs="Arial"/>
        </w:rPr>
        <w:footnoteReference w:id="7"/>
      </w:r>
      <w:r w:rsidR="0057710B">
        <w:rPr>
          <w:rFonts w:ascii="Arial" w:hAnsi="Arial" w:cs="Arial"/>
        </w:rPr>
        <w:t xml:space="preserve"> </w:t>
      </w:r>
      <w:r w:rsidR="00896D2A">
        <w:rPr>
          <w:rFonts w:ascii="Arial" w:hAnsi="Arial" w:cs="Arial"/>
        </w:rPr>
        <w:t xml:space="preserve">The status field is a single byte. Zero means "success" and any nonzero value </w:t>
      </w:r>
      <w:proofErr w:type="gramStart"/>
      <w:r w:rsidR="00896D2A">
        <w:rPr>
          <w:rFonts w:ascii="Arial" w:hAnsi="Arial" w:cs="Arial"/>
        </w:rPr>
        <w:t>indicates</w:t>
      </w:r>
      <w:proofErr w:type="gramEnd"/>
      <w:r w:rsidR="00896D2A">
        <w:rPr>
          <w:rFonts w:ascii="Arial" w:hAnsi="Arial" w:cs="Arial"/>
        </w:rPr>
        <w:t xml:space="preserve"> a failure. Note that only immediate failures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8"/>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original </w:t>
      </w:r>
      <w:r w:rsidR="0057710B">
        <w:rPr>
          <w:rFonts w:ascii="Arial" w:hAnsi="Arial" w:cs="Arial"/>
        </w:rPr>
        <w:t>request</w:t>
      </w:r>
      <w:r w:rsidRPr="00B76814">
        <w:rPr>
          <w:rFonts w:ascii="Arial" w:hAnsi="Arial" w:cs="Arial"/>
        </w:rPr>
        <w:t xml:space="preserve"> </w:t>
      </w:r>
      <w:r w:rsidR="00A6404E">
        <w:rPr>
          <w:rFonts w:ascii="Arial" w:hAnsi="Arial" w:cs="Arial"/>
        </w:rPr>
        <w:t>(</w:t>
      </w:r>
      <w:r w:rsidR="0057710B">
        <w:rPr>
          <w:rFonts w:ascii="Arial" w:hAnsi="Arial" w:cs="Arial"/>
        </w:rPr>
        <w:t xml:space="preserve">the one </w:t>
      </w:r>
      <w:r w:rsidR="00A6404E">
        <w:rPr>
          <w:rFonts w:ascii="Arial" w:hAnsi="Arial" w:cs="Arial"/>
        </w:rPr>
        <w:t xml:space="preserve">being acknowledged)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A6404E" w:rsidRDefault="00A6404E" w:rsidP="00D61D28">
      <w:pPr>
        <w:spacing w:after="240"/>
        <w:jc w:val="both"/>
        <w:rPr>
          <w:rFonts w:ascii="Arial" w:hAnsi="Arial" w:cs="Arial"/>
        </w:rPr>
      </w:pPr>
      <w:r>
        <w:rPr>
          <w:rFonts w:ascii="Arial" w:hAnsi="Arial" w:cs="Arial"/>
        </w:rPr>
        <w:t xml:space="preserve">In particular, a correctly received </w:t>
      </w:r>
      <w:r w:rsidR="0057710B">
        <w:rPr>
          <w:rFonts w:ascii="Arial" w:hAnsi="Arial" w:cs="Arial"/>
        </w:rPr>
        <w:t>frame</w:t>
      </w:r>
      <w:r>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Pr>
          <w:rStyle w:val="FootnoteReference"/>
          <w:rFonts w:ascii="Arial" w:hAnsi="Arial" w:cs="Arial"/>
        </w:rPr>
        <w:footnoteReference w:id="9"/>
      </w:r>
      <w:r>
        <w:rPr>
          <w:rFonts w:ascii="Arial" w:hAnsi="Arial" w:cs="Arial"/>
        </w:rPr>
        <w:t xml:space="preserve"> and FG_ACKR set in its </w:t>
      </w:r>
      <w:proofErr w:type="spellStart"/>
      <w:r>
        <w:rPr>
          <w:rFonts w:ascii="Arial" w:hAnsi="Arial" w:cs="Arial"/>
        </w:rPr>
        <w:t>seq</w:t>
      </w:r>
      <w:proofErr w:type="spellEnd"/>
      <w:r>
        <w:rPr>
          <w:rFonts w:ascii="Arial" w:hAnsi="Arial" w:cs="Arial"/>
        </w:rPr>
        <w:t xml:space="preserve"> field is </w:t>
      </w:r>
      <w:r w:rsidRPr="00A6404E">
        <w:rPr>
          <w:rFonts w:ascii="Arial" w:hAnsi="Arial" w:cs="Arial"/>
          <w:u w:val="single"/>
        </w:rPr>
        <w:t>always</w:t>
      </w:r>
      <w:r>
        <w:rPr>
          <w:rFonts w:ascii="Arial" w:hAnsi="Arial" w:cs="Arial"/>
        </w:rPr>
        <w:t xml:space="preserve"> acknowledged, even if it is a duplicate, i.e., its sequence number is the same as that of the last-processed </w:t>
      </w:r>
      <w:r w:rsidR="0057710B">
        <w:rPr>
          <w:rFonts w:ascii="Arial" w:hAnsi="Arial" w:cs="Arial"/>
        </w:rPr>
        <w:t>request</w:t>
      </w:r>
      <w:r>
        <w:rPr>
          <w:rFonts w:ascii="Arial" w:hAnsi="Arial" w:cs="Arial"/>
        </w:rPr>
        <w:t xml:space="preserve">. On the other hand, a </w:t>
      </w:r>
      <w:r w:rsidR="0057710B">
        <w:rPr>
          <w:rFonts w:ascii="Arial" w:hAnsi="Arial" w:cs="Arial"/>
        </w:rPr>
        <w:t>frame</w:t>
      </w:r>
      <w:r>
        <w:rPr>
          <w:rFonts w:ascii="Arial" w:hAnsi="Arial" w:cs="Arial"/>
        </w:rPr>
        <w:t xml:space="preserve"> with FG_ACKR cleared is </w:t>
      </w:r>
      <w:r w:rsidRPr="00A6404E">
        <w:rPr>
          <w:rFonts w:ascii="Arial" w:hAnsi="Arial" w:cs="Arial"/>
          <w:u w:val="single"/>
        </w:rPr>
        <w:t>never</w:t>
      </w:r>
      <w:r>
        <w:rPr>
          <w:rFonts w:ascii="Arial" w:hAnsi="Arial" w:cs="Arial"/>
        </w:rPr>
        <w:t xml:space="preserve"> acknowledged, even if </w:t>
      </w:r>
      <w:r w:rsidR="0057710B">
        <w:rPr>
          <w:rFonts w:ascii="Arial" w:hAnsi="Arial" w:cs="Arial"/>
        </w:rPr>
        <w:t>the</w:t>
      </w:r>
      <w:r>
        <w:rPr>
          <w:rFonts w:ascii="Arial" w:hAnsi="Arial" w:cs="Arial"/>
        </w:rPr>
        <w:t xml:space="preserve"> request </w:t>
      </w:r>
      <w:r w:rsidR="00400B7A">
        <w:rPr>
          <w:rFonts w:ascii="Arial" w:hAnsi="Arial" w:cs="Arial"/>
        </w:rPr>
        <w:t>immediately fails</w:t>
      </w:r>
      <w:r>
        <w:rPr>
          <w:rFonts w:ascii="Arial" w:hAnsi="Arial" w:cs="Arial"/>
        </w:rPr>
        <w:t>.</w:t>
      </w:r>
    </w:p>
    <w:p w:rsidR="00E6311C" w:rsidRDefault="00400B7A" w:rsidP="00EE0261">
      <w:pPr>
        <w:spacing w:after="240"/>
        <w:jc w:val="both"/>
        <w:rPr>
          <w:rFonts w:ascii="Arial" w:hAnsi="Arial" w:cs="Arial"/>
        </w:rPr>
      </w:pPr>
      <w:r>
        <w:rPr>
          <w:rFonts w:ascii="Arial" w:hAnsi="Arial" w:cs="Arial"/>
        </w:rPr>
        <w:t xml:space="preserve">The list of error codes (nonnegative status values) will be </w:t>
      </w:r>
      <w:r w:rsidR="00F57393">
        <w:rPr>
          <w:rFonts w:ascii="Arial" w:hAnsi="Arial" w:cs="Arial"/>
        </w:rPr>
        <w:t xml:space="preserve">defined </w:t>
      </w:r>
      <w:r>
        <w:rPr>
          <w:rFonts w:ascii="Arial" w:hAnsi="Arial" w:cs="Arial"/>
        </w:rPr>
        <w:t xml:space="preserve">as we </w:t>
      </w:r>
      <w:r w:rsidR="00F57393">
        <w:rPr>
          <w:rFonts w:ascii="Arial" w:hAnsi="Arial" w:cs="Arial"/>
        </w:rPr>
        <w:t xml:space="preserve">proceed </w:t>
      </w:r>
      <w:r>
        <w:rPr>
          <w:rFonts w:ascii="Arial" w:hAnsi="Arial" w:cs="Arial"/>
        </w:rPr>
        <w:t>(perhaps we should associate such codes with specific requests).</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lastRenderedPageBreak/>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EE0261"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 </w:t>
      </w:r>
      <w:r w:rsidR="000C427A">
        <w:rPr>
          <w:rFonts w:ascii="Arial" w:hAnsi="Arial" w:cs="Arial"/>
        </w:rPr>
        <w:t>Otherwise</w:t>
      </w:r>
      <w:r w:rsidR="0025799D">
        <w:rPr>
          <w:rFonts w:ascii="Arial" w:hAnsi="Arial" w:cs="Arial"/>
        </w:rPr>
        <w:t xml:space="preserve"> (i.e., nonzero </w:t>
      </w:r>
      <w:proofErr w:type="spellStart"/>
      <w:r w:rsidR="0025799D">
        <w:rPr>
          <w:rFonts w:ascii="Arial" w:hAnsi="Arial" w:cs="Arial"/>
        </w:rPr>
        <w:t>opcode</w:t>
      </w:r>
      <w:proofErr w:type="spellEnd"/>
      <w:r w:rsidR="0025799D">
        <w:rPr>
          <w:rFonts w:ascii="Arial" w:hAnsi="Arial" w:cs="Arial"/>
        </w:rPr>
        <w:t>)</w:t>
      </w:r>
      <w:r w:rsidR="000C427A">
        <w:rPr>
          <w:rFonts w:ascii="Arial" w:hAnsi="Arial" w:cs="Arial"/>
        </w:rPr>
        <w:t>, the data field contains</w:t>
      </w:r>
      <w:r>
        <w:rPr>
          <w:rFonts w:ascii="Arial" w:hAnsi="Arial" w:cs="Arial"/>
        </w:rPr>
        <w:t xml:space="preserve"> some message to the other party and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07739E" w:rsidRPr="0007739E">
          <w:rPr>
            <w:rFonts w:ascii="Arial" w:hAnsi="Arial" w:cs="Arial"/>
          </w:rPr>
          <w:t xml:space="preserve">Figure </w:t>
        </w:r>
        <w:r w:rsidR="0007739E" w:rsidRPr="0007739E">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 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node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EE0261" w:rsidRDefault="00CB3D68" w:rsidP="00EE0261">
      <w:pPr>
        <w:spacing w:after="240"/>
        <w:jc w:val="both"/>
        <w:rPr>
          <w:rFonts w:ascii="Arial" w:hAnsi="Arial" w:cs="Arial"/>
        </w:rPr>
      </w:pPr>
      <w:r>
        <w:rPr>
          <w:rFonts w:ascii="Arial" w:hAnsi="Arial" w:cs="Arial"/>
        </w:rPr>
        <w:t xml:space="preserve">Note that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packet, i.e., commands can be addressed to remote Pegs.</w:t>
      </w:r>
      <w:r>
        <w:rPr>
          <w:rStyle w:val="FootnoteReference"/>
          <w:rFonts w:ascii="Arial" w:hAnsi="Arial" w:cs="Arial"/>
        </w:rPr>
        <w:footnoteReference w:id="10"/>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07739E" w:rsidRDefault="007E30A7" w:rsidP="0007739E">
      <w:pPr>
        <w:keepNext/>
        <w:spacing w:after="240"/>
        <w:jc w:val="center"/>
      </w:pPr>
      <w:r w:rsidRPr="003220E2">
        <w:rPr>
          <w:rFonts w:ascii="Arial" w:hAnsi="Arial" w:cs="Arial"/>
        </w:rPr>
        <w:pict>
          <v:shape id="_x0000_i1026" type="#_x0000_t75" style="width:330.4pt;height:51.2pt">
            <v:imagedata r:id="rId9" o:title="coformat"/>
          </v:shape>
        </w:pict>
      </w:r>
    </w:p>
    <w:p w:rsidR="0007739E" w:rsidRDefault="0007739E" w:rsidP="0007739E">
      <w:pPr>
        <w:pStyle w:val="Caption"/>
        <w:jc w:val="center"/>
        <w:rPr>
          <w:rFonts w:ascii="Arial" w:hAnsi="Arial" w:cs="Arial"/>
        </w:rPr>
      </w:pPr>
      <w:bookmarkStart w:id="2" w:name="_Ref417283981"/>
      <w:proofErr w:type="gramStart"/>
      <w:r>
        <w:t xml:space="preserve">Figure </w:t>
      </w:r>
      <w:fldSimple w:instr=" SEQ Figure \* ARABIC ">
        <w:r w:rsidR="007B02A8">
          <w:rPr>
            <w:noProof/>
          </w:rPr>
          <w:t>2</w:t>
        </w:r>
      </w:fldSimple>
      <w:bookmarkEnd w:id="2"/>
      <w:r>
        <w:t>.</w:t>
      </w:r>
      <w:proofErr w:type="gramEnd"/>
      <w:r>
        <w:t xml:space="preserve"> </w:t>
      </w:r>
      <w:proofErr w:type="gramStart"/>
      <w:r>
        <w:t>Command format.</w:t>
      </w:r>
      <w:proofErr w:type="gramEnd"/>
    </w:p>
    <w:p w:rsidR="00EE0261" w:rsidRPr="00C91EDB" w:rsidRDefault="00EE0261" w:rsidP="007B02A8">
      <w:pPr>
        <w:pStyle w:val="Heading2"/>
      </w:pPr>
      <w:r w:rsidRPr="00C91EDB">
        <w:lastRenderedPageBreak/>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7B02A8" w:rsidRPr="007B02A8">
          <w:rPr>
            <w:rFonts w:ascii="Arial" w:hAnsi="Arial" w:cs="Arial"/>
          </w:rPr>
          <w:t xml:space="preserve">Figure </w:t>
        </w:r>
        <w:r w:rsidR="007B02A8" w:rsidRPr="007B02A8">
          <w:rPr>
            <w:rFonts w:ascii="Arial" w:hAnsi="Arial" w:cs="Arial"/>
            <w:noProof/>
          </w:rPr>
          <w:t>3</w:t>
        </w:r>
      </w:fldSimple>
      <w:r w:rsidR="007B02A8" w:rsidRPr="007B02A8">
        <w:rPr>
          <w:rFonts w:ascii="Arial" w:hAnsi="Arial" w:cs="Arial"/>
        </w:rPr>
        <w:t>.</w:t>
      </w:r>
    </w:p>
    <w:p w:rsidR="007B02A8" w:rsidRDefault="007E30A7" w:rsidP="007B02A8">
      <w:pPr>
        <w:keepNext/>
        <w:spacing w:after="240"/>
        <w:jc w:val="center"/>
      </w:pPr>
      <w:r w:rsidRPr="003220E2">
        <w:rPr>
          <w:rFonts w:ascii="Arial" w:hAnsi="Arial" w:cs="Arial"/>
        </w:rPr>
        <w:pict>
          <v:shape id="_x0000_i1027" type="#_x0000_t75" style="width:392.8pt;height:51.2pt">
            <v:imagedata r:id="rId10" o:title="reformat"/>
          </v:shape>
        </w:pict>
      </w:r>
    </w:p>
    <w:p w:rsidR="007B02A8" w:rsidRDefault="007B02A8" w:rsidP="007B02A8">
      <w:pPr>
        <w:pStyle w:val="Caption"/>
        <w:jc w:val="center"/>
        <w:rPr>
          <w:rFonts w:ascii="Arial" w:hAnsi="Arial" w:cs="Arial"/>
        </w:rPr>
      </w:pPr>
      <w:bookmarkStart w:id="3" w:name="_Ref417288116"/>
      <w:proofErr w:type="gramStart"/>
      <w:r>
        <w:t xml:space="preserve">Figure </w:t>
      </w:r>
      <w:fldSimple w:instr=" SEQ Figure \* ARABIC ">
        <w:r>
          <w:rPr>
            <w:noProof/>
          </w:rPr>
          <w:t>3</w:t>
        </w:r>
      </w:fldSimple>
      <w:bookmarkEnd w:id="3"/>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 xml:space="preserve">The first two fields 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EE0261">
      <w:pPr>
        <w:spacing w:after="240"/>
        <w:jc w:val="both"/>
        <w:rPr>
          <w:rFonts w:ascii="Arial" w:hAnsi="Arial" w:cs="Arial"/>
          <w:color w:val="C00000"/>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reference byte is set.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p>
    <w:p w:rsidR="00EE0261" w:rsidRPr="0014543E" w:rsidRDefault="00EE0261" w:rsidP="007B02A8">
      <w:pPr>
        <w:pStyle w:val="Heading2"/>
      </w:pPr>
      <w:r>
        <w:t>Report</w:t>
      </w:r>
    </w:p>
    <w:p w:rsidR="00EE0261"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7B02A8" w:rsidRPr="007B02A8">
          <w:rPr>
            <w:rFonts w:ascii="Arial" w:hAnsi="Arial" w:cs="Arial"/>
          </w:rPr>
          <w:t xml:space="preserve">Figure </w:t>
        </w:r>
        <w:r w:rsidR="007B02A8" w:rsidRPr="007B02A8">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7B02A8" w:rsidP="007B02A8">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payload are rep</w:t>
      </w:r>
      <w:r w:rsidR="004C35E5">
        <w:rPr>
          <w:rFonts w:ascii="Arial" w:hAnsi="Arial" w:cs="Arial"/>
        </w:rPr>
        <w:t>ort-type</w:t>
      </w:r>
      <w:r>
        <w:rPr>
          <w:rFonts w:ascii="Arial" w:hAnsi="Arial" w:cs="Arial"/>
        </w:rPr>
        <w:t xml:space="preserve">-specific. Note that 0xFF cannot be used as a command </w:t>
      </w:r>
      <w:proofErr w:type="spellStart"/>
      <w:r>
        <w:rPr>
          <w:rFonts w:ascii="Arial" w:hAnsi="Arial" w:cs="Arial"/>
        </w:rPr>
        <w:t>op_code</w:t>
      </w:r>
      <w:proofErr w:type="spellEnd"/>
      <w:r>
        <w:rPr>
          <w:rFonts w:ascii="Arial" w:hAnsi="Arial" w:cs="Arial"/>
        </w:rPr>
        <w:t xml:space="preserve"> (the role of this byte is to </w:t>
      </w:r>
      <w:r w:rsidR="00085D5F">
        <w:rPr>
          <w:rFonts w:ascii="Arial" w:hAnsi="Arial" w:cs="Arial"/>
        </w:rPr>
        <w:t>act as a reserved "</w:t>
      </w:r>
      <w:proofErr w:type="spellStart"/>
      <w:r w:rsidR="00085D5F">
        <w:rPr>
          <w:rFonts w:ascii="Arial" w:hAnsi="Arial" w:cs="Arial"/>
        </w:rPr>
        <w:t>opcode</w:t>
      </w:r>
      <w:proofErr w:type="spellEnd"/>
      <w:r w:rsidR="00085D5F">
        <w:rPr>
          <w:rFonts w:ascii="Arial" w:hAnsi="Arial" w:cs="Arial"/>
        </w:rPr>
        <w:t xml:space="preserve">" </w:t>
      </w:r>
      <w:r>
        <w:rPr>
          <w:rFonts w:ascii="Arial" w:hAnsi="Arial" w:cs="Arial"/>
        </w:rPr>
        <w:t>tell</w:t>
      </w:r>
      <w:r w:rsidR="00085D5F">
        <w:rPr>
          <w:rFonts w:ascii="Arial" w:hAnsi="Arial" w:cs="Arial"/>
        </w:rPr>
        <w:t>ing</w:t>
      </w:r>
      <w:r>
        <w:rPr>
          <w:rFonts w:ascii="Arial" w:hAnsi="Arial" w:cs="Arial"/>
        </w:rPr>
        <w:t xml:space="preserve"> reports from command responses).</w:t>
      </w:r>
    </w:p>
    <w:p w:rsidR="007B02A8" w:rsidRDefault="007B02A8" w:rsidP="00EE0261">
      <w:pPr>
        <w:spacing w:after="240"/>
        <w:jc w:val="both"/>
        <w:rPr>
          <w:rFonts w:ascii="Arial" w:hAnsi="Arial" w:cs="Arial"/>
        </w:rPr>
      </w:pPr>
      <w:r>
        <w:rPr>
          <w:rFonts w:ascii="Arial" w:hAnsi="Arial" w:cs="Arial"/>
        </w:rPr>
        <w:t xml:space="preserve">A typical example of a report is an event message </w:t>
      </w:r>
      <w:proofErr w:type="gramStart"/>
      <w:r>
        <w:rPr>
          <w:rFonts w:ascii="Arial" w:hAnsi="Arial" w:cs="Arial"/>
        </w:rPr>
        <w:t>or a (</w:t>
      </w:r>
      <w:proofErr w:type="gramEnd"/>
      <w:r>
        <w:rPr>
          <w:rFonts w:ascii="Arial" w:hAnsi="Arial" w:cs="Arial"/>
        </w:rPr>
        <w:t>periodic) sensor readout.</w:t>
      </w:r>
    </w:p>
    <w:p w:rsidR="007B02A8" w:rsidRDefault="007E30A7" w:rsidP="007B02A8">
      <w:pPr>
        <w:keepNext/>
        <w:spacing w:after="240"/>
        <w:jc w:val="center"/>
      </w:pPr>
      <w:r w:rsidRPr="003220E2">
        <w:rPr>
          <w:rFonts w:ascii="Courier New" w:hAnsi="Courier New" w:cs="Courier New"/>
          <w:b/>
        </w:rPr>
        <w:pict>
          <v:shape id="_x0000_i1028" type="#_x0000_t75" style="width:3in;height:51.2pt">
            <v:imagedata r:id="rId11" o:title="rpformat"/>
          </v:shape>
        </w:pict>
      </w:r>
    </w:p>
    <w:p w:rsidR="007B02A8" w:rsidRDefault="007B02A8" w:rsidP="007B02A8">
      <w:pPr>
        <w:pStyle w:val="Caption"/>
        <w:jc w:val="center"/>
        <w:rPr>
          <w:rFonts w:ascii="Courier New" w:hAnsi="Courier New" w:cs="Courier New"/>
          <w:b w:val="0"/>
        </w:rPr>
      </w:pPr>
      <w:bookmarkStart w:id="4" w:name="_Ref417288383"/>
      <w:proofErr w:type="gramStart"/>
      <w:r>
        <w:t xml:space="preserve">Figure </w:t>
      </w:r>
      <w:fldSimple w:instr=" SEQ Figure \* ARABIC ">
        <w:r>
          <w:rPr>
            <w:noProof/>
          </w:rPr>
          <w:t>4</w:t>
        </w:r>
      </w:fldSimple>
      <w:bookmarkEnd w:id="4"/>
      <w:r>
        <w:t>.</w:t>
      </w:r>
      <w:proofErr w:type="gramEnd"/>
      <w:r>
        <w:t xml:space="preserve"> </w:t>
      </w:r>
      <w:proofErr w:type="gramStart"/>
      <w:r>
        <w:t>Report format.</w:t>
      </w:r>
      <w:proofErr w:type="gramEnd"/>
    </w:p>
    <w:p w:rsidR="00C11B72" w:rsidRDefault="00C11B72" w:rsidP="00C11B72">
      <w:pPr>
        <w:pStyle w:val="Heading1"/>
        <w:spacing w:after="240"/>
      </w:pPr>
      <w:r>
        <w:t>The list of messages</w:t>
      </w:r>
    </w:p>
    <w:p w:rsidR="00C11B72" w:rsidRDefault="00C11B72" w:rsidP="00EE0261">
      <w:pPr>
        <w:spacing w:after="240"/>
        <w:jc w:val="both"/>
        <w:rPr>
          <w:rFonts w:ascii="Arial" w:hAnsi="Arial" w:cs="Arial"/>
        </w:rPr>
      </w:pPr>
      <w:r>
        <w:rPr>
          <w:rFonts w:ascii="Arial" w:hAnsi="Arial" w:cs="Arial"/>
        </w:rPr>
        <w:t>This list doesn't exhaust all message types and their parameters.</w:t>
      </w:r>
      <w:r w:rsidR="004C35E5">
        <w:rPr>
          <w:rFonts w:ascii="Arial" w:hAnsi="Arial" w:cs="Arial"/>
        </w:rPr>
        <w:t xml:space="preserve"> At this stage we want to agree on the format </w:t>
      </w:r>
      <w:r w:rsidR="00127E95">
        <w:rPr>
          <w:rFonts w:ascii="Arial" w:hAnsi="Arial" w:cs="Arial"/>
        </w:rPr>
        <w:t xml:space="preserve">of OSSI for the upcoming deployment (dubbed </w:t>
      </w:r>
      <w:proofErr w:type="spellStart"/>
      <w:r w:rsidR="00127E95">
        <w:rPr>
          <w:rFonts w:ascii="Arial" w:hAnsi="Arial" w:cs="Arial"/>
        </w:rPr>
        <w:t>Alphanet</w:t>
      </w:r>
      <w:proofErr w:type="spellEnd"/>
      <w:r w:rsidR="00127E95">
        <w:rPr>
          <w:rFonts w:ascii="Arial" w:hAnsi="Arial" w:cs="Arial"/>
        </w:rPr>
        <w:t xml:space="preserve"> 1.5) </w:t>
      </w:r>
      <w:r w:rsidR="004C35E5">
        <w:rPr>
          <w:rFonts w:ascii="Arial" w:hAnsi="Arial" w:cs="Arial"/>
        </w:rPr>
        <w:t>and hint at a few possib</w:t>
      </w:r>
      <w:r w:rsidR="00127E95">
        <w:rPr>
          <w:rFonts w:ascii="Arial" w:hAnsi="Arial" w:cs="Arial"/>
        </w:rPr>
        <w:t>i</w:t>
      </w:r>
      <w:r w:rsidR="004C35E5">
        <w:rPr>
          <w:rFonts w:ascii="Arial" w:hAnsi="Arial" w:cs="Arial"/>
        </w:rPr>
        <w:t>lities</w:t>
      </w:r>
      <w:r w:rsidR="00127E95">
        <w:rPr>
          <w:rFonts w:ascii="Arial" w:hAnsi="Arial" w:cs="Arial"/>
        </w:rPr>
        <w:t xml:space="preserve"> that we may want to implement in </w:t>
      </w:r>
      <w:proofErr w:type="spellStart"/>
      <w:r w:rsidR="00127E95">
        <w:rPr>
          <w:rFonts w:ascii="Arial" w:hAnsi="Arial" w:cs="Arial"/>
        </w:rPr>
        <w:t>Alphanet</w:t>
      </w:r>
      <w:proofErr w:type="spellEnd"/>
      <w:r w:rsidR="00127E95">
        <w:rPr>
          <w:rFonts w:ascii="Arial" w:hAnsi="Arial" w:cs="Arial"/>
        </w:rPr>
        <w:t xml:space="preserve"> 2.0 (1.5 will not change </w:t>
      </w:r>
      <w:r w:rsidR="00085D5F">
        <w:rPr>
          <w:rFonts w:ascii="Arial" w:hAnsi="Arial" w:cs="Arial"/>
        </w:rPr>
        <w:t>the</w:t>
      </w:r>
      <w:r w:rsidR="00127E95">
        <w:rPr>
          <w:rFonts w:ascii="Arial" w:hAnsi="Arial" w:cs="Arial"/>
        </w:rPr>
        <w:t xml:space="preserve"> functionality </w:t>
      </w:r>
      <w:r w:rsidR="00085D5F">
        <w:rPr>
          <w:rFonts w:ascii="Arial" w:hAnsi="Arial" w:cs="Arial"/>
        </w:rPr>
        <w:t xml:space="preserve">of 1.0 </w:t>
      </w:r>
      <w:r w:rsidR="00127E95">
        <w:rPr>
          <w:rFonts w:ascii="Arial" w:hAnsi="Arial" w:cs="Arial"/>
        </w:rPr>
        <w:t>beyond the OSSI format)</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lastRenderedPageBreak/>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74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Pr>
          <w:rFonts w:ascii="Arial" w:hAnsi="Arial" w:cs="Arial"/>
        </w:rPr>
        <w:t>:</w:t>
      </w:r>
      <w:r>
        <w:rPr>
          <w:rFonts w:ascii="Arial" w:hAnsi="Arial" w:cs="Arial"/>
        </w:rPr>
        <w:tab/>
      </w:r>
    </w:p>
    <w:tbl>
      <w:tblPr>
        <w:tblStyle w:val="TableGrid"/>
        <w:tblW w:w="0" w:type="auto"/>
        <w:shd w:val="clear" w:color="auto" w:fill="A6A6A6" w:themeFill="background1" w:themeFillShade="A6"/>
        <w:tblLook w:val="04A0"/>
      </w:tblPr>
      <w:tblGrid>
        <w:gridCol w:w="1879"/>
        <w:gridCol w:w="805"/>
        <w:gridCol w:w="872"/>
        <w:gridCol w:w="6020"/>
      </w:tblGrid>
      <w:tr w:rsidR="00C11B72" w:rsidTr="00974B6A">
        <w:tc>
          <w:tcPr>
            <w:tcW w:w="1879"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0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Code</w:t>
            </w:r>
          </w:p>
        </w:tc>
        <w:tc>
          <w:tcPr>
            <w:tcW w:w="872"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6020"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Description</w:t>
            </w:r>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DE4627" w:rsidP="00707EFF">
            <w:pPr>
              <w:spacing w:before="120" w:after="120"/>
              <w:jc w:val="both"/>
              <w:rPr>
                <w:rFonts w:ascii="Arial" w:hAnsi="Arial" w:cs="Arial"/>
              </w:rPr>
            </w:pPr>
            <w:del w:id="5" w:author="Wlodek Olesinski" w:date="2015-06-14T09:03:00Z">
              <w:r w:rsidDel="00CC5E45">
                <w:rPr>
                  <w:rFonts w:ascii="Arial" w:hAnsi="Arial" w:cs="Arial"/>
                </w:rPr>
                <w:delText xml:space="preserve"># of retries, </w:delText>
              </w:r>
            </w:del>
            <w:r>
              <w:rPr>
                <w:rFonts w:ascii="Arial" w:hAnsi="Arial" w:cs="Arial"/>
              </w:rPr>
              <w:t>timeout</w:t>
            </w:r>
            <w:ins w:id="6" w:author="Wlodek Olesinski" w:date="2015-06-14T09:03:00Z">
              <w:r w:rsidR="00EB7AB4">
                <w:rPr>
                  <w:rFonts w:ascii="Arial" w:hAnsi="Arial" w:cs="Arial"/>
                </w:rPr>
                <w:t xml:space="preserve"> (in seconds</w:t>
              </w:r>
              <w:r w:rsidR="000A2216">
                <w:rPr>
                  <w:rFonts w:ascii="Arial" w:hAnsi="Arial" w:cs="Arial"/>
                </w:rPr>
                <w:t>)</w:t>
              </w:r>
            </w:ins>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ins w:id="7" w:author="Wlodek Olesinski" w:date="2015-06-15T14:56:00Z">
              <w:r w:rsidR="00B07519">
                <w:rPr>
                  <w:rFonts w:ascii="Arial" w:hAnsi="Arial" w:cs="Arial"/>
                </w:rPr>
                <w:t>. Likely will stay NOT IMPLEMENTED</w:t>
              </w:r>
            </w:ins>
            <w:ins w:id="8" w:author="Wlodek Olesinski" w:date="2015-06-15T14:57:00Z">
              <w:r w:rsidR="00B07519">
                <w:rPr>
                  <w:rFonts w:ascii="Arial" w:hAnsi="Arial" w:cs="Arial"/>
                </w:rPr>
                <w:t xml:space="preserve"> (always ON)</w:t>
              </w:r>
            </w:ins>
            <w:ins w:id="9" w:author="Wlodek Olesinski" w:date="2015-06-15T14:56:00Z">
              <w:r w:rsidR="00B07519">
                <w:rPr>
                  <w:rFonts w:ascii="Arial" w:hAnsi="Arial" w:cs="Arial"/>
                </w:rPr>
                <w:t>.</w:t>
              </w:r>
            </w:ins>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ins w:id="10" w:author="Wlodek Olesinski" w:date="2015-06-15T15:10:00Z">
              <w:r>
                <w:rPr>
                  <w:rFonts w:ascii="Arial" w:hAnsi="Arial" w:cs="Arial"/>
                </w:rPr>
                <w:t>2</w:t>
              </w:r>
            </w:ins>
            <w:del w:id="11" w:author="Wlodek Olesinski" w:date="2015-06-15T15:10:00Z">
              <w:r w:rsidR="00C11B72" w:rsidDel="001D0285">
                <w:rPr>
                  <w:rFonts w:ascii="Arial" w:hAnsi="Arial" w:cs="Arial"/>
                </w:rPr>
                <w:delText>1</w:delText>
              </w:r>
            </w:del>
            <w:r w:rsidR="00C11B72">
              <w:rPr>
                <w:rFonts w:ascii="Arial" w:hAnsi="Arial" w:cs="Arial"/>
              </w:rPr>
              <w:t xml:space="preserve"> </w:t>
            </w:r>
            <w:r w:rsidR="00C11B72">
              <w:rPr>
                <w:rFonts w:ascii="Arial" w:hAnsi="Arial" w:cs="Arial"/>
              </w:rPr>
              <w:lastRenderedPageBreak/>
              <w:t>(U</w:t>
            </w:r>
            <w:ins w:id="12" w:author="Wlodek Olesinski" w:date="2015-06-15T15:10:00Z">
              <w:r>
                <w:rPr>
                  <w:rFonts w:ascii="Arial" w:hAnsi="Arial" w:cs="Arial"/>
                </w:rPr>
                <w:t>I</w:t>
              </w:r>
            </w:ins>
            <w:del w:id="13" w:author="Wlodek Olesinski" w:date="2015-06-15T15:10:00Z">
              <w:r w:rsidR="00C11B72" w:rsidDel="001D0285">
                <w:rPr>
                  <w:rFonts w:ascii="Arial" w:hAnsi="Arial" w:cs="Arial"/>
                </w:rPr>
                <w:delText>B</w:delText>
              </w:r>
            </w:del>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Beacon frequency</w:t>
            </w:r>
            <w:r w:rsidR="00247B20">
              <w:rPr>
                <w:rFonts w:ascii="Arial" w:hAnsi="Arial" w:cs="Arial"/>
              </w:rPr>
              <w:t xml:space="preserve"> (Master beacon</w:t>
            </w:r>
            <w:del w:id="14" w:author="Wlodek Olesinski" w:date="2015-06-15T15:05:00Z">
              <w:r w:rsidR="00247B20" w:rsidDel="00765B72">
                <w:rPr>
                  <w:rFonts w:ascii="Arial" w:hAnsi="Arial" w:cs="Arial"/>
                </w:rPr>
                <w:delText>, idle heartbeat</w:delText>
              </w:r>
            </w:del>
            <w:r w:rsidR="00247B20">
              <w:rPr>
                <w:rFonts w:ascii="Arial" w:hAnsi="Arial" w:cs="Arial"/>
              </w:rPr>
              <w:t>)</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PAR_SNIFF</w:t>
            </w:r>
          </w:p>
        </w:tc>
        <w:tc>
          <w:tcPr>
            <w:tcW w:w="805"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Sniffing mode: the values are 0 - off, 1 - on, 2 - </w:t>
            </w:r>
            <w:proofErr w:type="spellStart"/>
            <w:r>
              <w:rPr>
                <w:rFonts w:ascii="Arial" w:hAnsi="Arial" w:cs="Arial"/>
              </w:rPr>
              <w:t>on+promiscuous</w:t>
            </w:r>
            <w:proofErr w:type="spellEnd"/>
            <w:r>
              <w:rPr>
                <w:rFonts w:ascii="Arial" w:hAnsi="Arial" w:cs="Arial"/>
              </w:rPr>
              <w:t>, i.e., ignore the 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 xml:space="preserve">... </w:t>
            </w:r>
            <w:proofErr w:type="gramStart"/>
            <w:r>
              <w:rPr>
                <w:rFonts w:ascii="Arial" w:hAnsi="Arial" w:cs="Arial"/>
              </w:rPr>
              <w:t>more</w:t>
            </w:r>
            <w:proofErr w:type="gramEnd"/>
            <w:r w:rsidR="00456102">
              <w:rPr>
                <w:rFonts w:ascii="Arial" w:hAnsi="Arial" w:cs="Arial"/>
              </w:rPr>
              <w:t>?</w:t>
            </w:r>
            <w:r>
              <w:rPr>
                <w:rFonts w:ascii="Arial" w:hAnsi="Arial" w:cs="Arial"/>
              </w:rPr>
              <w:t xml:space="preserve"> ...</w:t>
            </w:r>
          </w:p>
        </w:tc>
        <w:tc>
          <w:tcPr>
            <w:tcW w:w="805" w:type="dxa"/>
            <w:shd w:val="clear" w:color="auto" w:fill="auto"/>
          </w:tcPr>
          <w:p w:rsidR="00C11B72" w:rsidRDefault="00C11B72" w:rsidP="00764744">
            <w:pPr>
              <w:spacing w:before="120" w:after="120"/>
              <w:jc w:val="both"/>
              <w:rPr>
                <w:rFonts w:ascii="Arial" w:hAnsi="Arial" w:cs="Arial"/>
              </w:rPr>
            </w:pPr>
          </w:p>
        </w:tc>
        <w:tc>
          <w:tcPr>
            <w:tcW w:w="872" w:type="dxa"/>
            <w:shd w:val="clear" w:color="auto" w:fill="auto"/>
          </w:tcPr>
          <w:p w:rsidR="00C11B72" w:rsidRDefault="00C11B72" w:rsidP="00764744">
            <w:pPr>
              <w:spacing w:before="120" w:after="120"/>
              <w:jc w:val="both"/>
              <w:rPr>
                <w:rFonts w:ascii="Arial" w:hAnsi="Arial" w:cs="Arial"/>
              </w:rPr>
            </w:pPr>
          </w:p>
        </w:tc>
        <w:tc>
          <w:tcPr>
            <w:tcW w:w="6020" w:type="dxa"/>
            <w:shd w:val="clear" w:color="auto" w:fill="auto"/>
          </w:tcPr>
          <w:p w:rsidR="00C11B72" w:rsidRDefault="00C11B72" w:rsidP="00764744">
            <w:pPr>
              <w:spacing w:before="120" w:after="120"/>
              <w:jc w:val="both"/>
              <w:rPr>
                <w:rFonts w:ascii="Arial" w:hAnsi="Arial" w:cs="Arial"/>
              </w:rPr>
            </w:pP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075"/>
        <w:gridCol w:w="811"/>
        <w:gridCol w:w="869"/>
        <w:gridCol w:w="5821"/>
      </w:tblGrid>
      <w:tr w:rsidR="00707EFF" w:rsidTr="00260F44">
        <w:tc>
          <w:tcPr>
            <w:tcW w:w="2074"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1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Code</w:t>
            </w:r>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21"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Description</w:t>
            </w:r>
          </w:p>
        </w:tc>
      </w:tr>
      <w:tr w:rsidR="00C11B72" w:rsidTr="00260F44">
        <w:tc>
          <w:tcPr>
            <w:tcW w:w="2074"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1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6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821"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260F44">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1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6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821"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B3139A">
        <w:tc>
          <w:tcPr>
            <w:tcW w:w="2074" w:type="dxa"/>
            <w:shd w:val="clear" w:color="auto" w:fill="auto"/>
          </w:tcPr>
          <w:p w:rsidR="00C11B72" w:rsidRDefault="00E73F2A" w:rsidP="00764744">
            <w:pPr>
              <w:spacing w:before="120" w:after="120"/>
              <w:rPr>
                <w:rFonts w:ascii="Arial" w:hAnsi="Arial" w:cs="Arial"/>
              </w:rPr>
            </w:pPr>
            <w:ins w:id="15" w:author="Wlodek Olesinski" w:date="2015-06-16T11:10:00Z">
              <w:r>
                <w:rPr>
                  <w:rFonts w:ascii="Arial" w:hAnsi="Arial" w:cs="Arial"/>
                </w:rPr>
                <w:t>PAR</w:t>
              </w:r>
            </w:ins>
            <w:del w:id="16" w:author="Wlodek Olesinski" w:date="2015-06-16T11:10:00Z">
              <w:r w:rsidR="00C11B72" w:rsidDel="00E73F2A">
                <w:rPr>
                  <w:rFonts w:ascii="Arial" w:hAnsi="Arial" w:cs="Arial"/>
                </w:rPr>
                <w:delText>ATTR</w:delText>
              </w:r>
            </w:del>
            <w:r w:rsidR="00C11B72">
              <w:rPr>
                <w:rFonts w:ascii="Arial" w:hAnsi="Arial" w:cs="Arial"/>
              </w:rPr>
              <w:t>_MID</w:t>
            </w:r>
          </w:p>
        </w:tc>
        <w:tc>
          <w:tcPr>
            <w:tcW w:w="816"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821"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707EFF">
        <w:tc>
          <w:tcPr>
            <w:tcW w:w="2074"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1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6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821"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707EFF">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16"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821"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707EFF">
        <w:tc>
          <w:tcPr>
            <w:tcW w:w="1659"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16"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83"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6218"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707EFF">
        <w:tc>
          <w:tcPr>
            <w:tcW w:w="1659"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16"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83"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6218"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707EFF">
        <w:tc>
          <w:tcPr>
            <w:tcW w:w="1659"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16"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83" w:type="dxa"/>
            <w:shd w:val="clear" w:color="auto" w:fill="auto"/>
          </w:tcPr>
          <w:p w:rsidR="00260F44" w:rsidRDefault="00CC5E45" w:rsidP="00707EFF">
            <w:pPr>
              <w:spacing w:before="120" w:after="120"/>
              <w:jc w:val="both"/>
              <w:rPr>
                <w:rFonts w:ascii="Arial" w:hAnsi="Arial" w:cs="Arial"/>
              </w:rPr>
            </w:pPr>
            <w:ins w:id="17" w:author="Wlodek Olesinski" w:date="2015-06-14T08:56:00Z">
              <w:r>
                <w:rPr>
                  <w:rFonts w:ascii="Arial" w:hAnsi="Arial" w:cs="Arial"/>
                </w:rPr>
                <w:t>2</w:t>
              </w:r>
            </w:ins>
            <w:del w:id="18" w:author="Wlodek Olesinski" w:date="2015-06-14T08:56:00Z">
              <w:r w:rsidR="00260F44" w:rsidDel="00CC5E45">
                <w:rPr>
                  <w:rFonts w:ascii="Arial" w:hAnsi="Arial" w:cs="Arial"/>
                </w:rPr>
                <w:delText>1</w:delText>
              </w:r>
            </w:del>
            <w:r w:rsidR="00260F44">
              <w:rPr>
                <w:rFonts w:ascii="Arial" w:hAnsi="Arial" w:cs="Arial"/>
              </w:rPr>
              <w:t xml:space="preserve"> (U</w:t>
            </w:r>
            <w:ins w:id="19" w:author="Wlodek Olesinski" w:date="2015-06-14T08:56:00Z">
              <w:r>
                <w:rPr>
                  <w:rFonts w:ascii="Arial" w:hAnsi="Arial" w:cs="Arial"/>
                </w:rPr>
                <w:t>I</w:t>
              </w:r>
            </w:ins>
            <w:del w:id="20" w:author="Wlodek Olesinski" w:date="2015-06-14T08:56:00Z">
              <w:r w:rsidR="00260F44" w:rsidDel="00CC5E45">
                <w:rPr>
                  <w:rFonts w:ascii="Arial" w:hAnsi="Arial" w:cs="Arial"/>
                </w:rPr>
                <w:delText>B</w:delText>
              </w:r>
            </w:del>
            <w:r w:rsidR="00260F44">
              <w:rPr>
                <w:rFonts w:ascii="Arial" w:hAnsi="Arial" w:cs="Arial"/>
              </w:rPr>
              <w:t>)</w:t>
            </w:r>
          </w:p>
        </w:tc>
        <w:tc>
          <w:tcPr>
            <w:tcW w:w="6218" w:type="dxa"/>
            <w:shd w:val="clear" w:color="auto" w:fill="auto"/>
          </w:tcPr>
          <w:p w:rsidR="00260F44" w:rsidRDefault="00260F44" w:rsidP="00707EFF">
            <w:pPr>
              <w:spacing w:before="120" w:after="120"/>
              <w:jc w:val="both"/>
              <w:rPr>
                <w:rFonts w:ascii="Arial" w:hAnsi="Arial" w:cs="Arial"/>
              </w:rPr>
            </w:pPr>
            <w:del w:id="21" w:author="Wlodek Olesinski" w:date="2015-06-14T09:02:00Z">
              <w:r w:rsidDel="00CC5E45">
                <w:rPr>
                  <w:rFonts w:ascii="Arial" w:hAnsi="Arial" w:cs="Arial"/>
                </w:rPr>
                <w:delText xml:space="preserve"># of retries, </w:delText>
              </w:r>
            </w:del>
            <w:r>
              <w:rPr>
                <w:rFonts w:ascii="Arial" w:hAnsi="Arial" w:cs="Arial"/>
              </w:rPr>
              <w:t>timeout</w:t>
            </w:r>
            <w:ins w:id="22" w:author="Wlodek Olesinski" w:date="2015-06-14T09:04:00Z">
              <w:r w:rsidR="000A2216">
                <w:rPr>
                  <w:rFonts w:ascii="Arial" w:hAnsi="Arial" w:cs="Arial"/>
                </w:rPr>
                <w:t xml:space="preserve"> </w:t>
              </w:r>
              <w:r w:rsidR="00EB7AB4">
                <w:rPr>
                  <w:rFonts w:ascii="Arial" w:hAnsi="Arial" w:cs="Arial"/>
                </w:rPr>
                <w:t>(in second</w:t>
              </w:r>
            </w:ins>
            <w:ins w:id="23" w:author="Wlodek Olesinski" w:date="2015-06-14T09:06:00Z">
              <w:r w:rsidR="00EB7AB4">
                <w:rPr>
                  <w:rFonts w:ascii="Arial" w:hAnsi="Arial" w:cs="Arial"/>
                </w:rPr>
                <w:t>s</w:t>
              </w:r>
            </w:ins>
            <w:ins w:id="24" w:author="Wlodek Olesinski" w:date="2015-06-14T09:04:00Z">
              <w:r w:rsidR="000A2216">
                <w:rPr>
                  <w:rFonts w:ascii="Arial" w:hAnsi="Arial" w:cs="Arial"/>
                </w:rPr>
                <w:t>)</w:t>
              </w:r>
            </w:ins>
          </w:p>
        </w:tc>
      </w:tr>
      <w:tr w:rsidR="00707EFF" w:rsidTr="00707EFF">
        <w:tc>
          <w:tcPr>
            <w:tcW w:w="1659"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16"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83"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6218"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ins w:id="25" w:author="Wlodek Olesinski" w:date="2015-06-15T14:55:00Z">
              <w:r w:rsidR="00B07519">
                <w:rPr>
                  <w:rFonts w:ascii="Arial" w:hAnsi="Arial" w:cs="Arial"/>
                </w:rPr>
                <w:t xml:space="preserve"> </w:t>
              </w:r>
            </w:ins>
            <w:ins w:id="26" w:author="Wlodek Olesinski" w:date="2015-06-15T14:56:00Z">
              <w:r w:rsidR="00B07519">
                <w:rPr>
                  <w:rFonts w:ascii="Arial" w:hAnsi="Arial" w:cs="Arial"/>
                </w:rPr>
                <w:t xml:space="preserve">Likely will stay </w:t>
              </w:r>
            </w:ins>
            <w:ins w:id="27" w:author="Wlodek Olesinski" w:date="2015-06-15T14:55:00Z">
              <w:r w:rsidR="00B07519">
                <w:rPr>
                  <w:rFonts w:ascii="Arial" w:hAnsi="Arial" w:cs="Arial"/>
                </w:rPr>
                <w:t>NOT IMPLEMENTED.</w:t>
              </w:r>
            </w:ins>
          </w:p>
        </w:tc>
      </w:tr>
      <w:tr w:rsidR="00C11B72" w:rsidTr="001F6F59">
        <w:tc>
          <w:tcPr>
            <w:tcW w:w="1659" w:type="dxa"/>
            <w:shd w:val="clear" w:color="auto" w:fill="auto"/>
          </w:tcPr>
          <w:p w:rsidR="00C11B72" w:rsidRDefault="00C11B72" w:rsidP="00764744">
            <w:pPr>
              <w:spacing w:before="120" w:after="120"/>
              <w:rPr>
                <w:rFonts w:ascii="Arial" w:hAnsi="Arial" w:cs="Arial"/>
              </w:rPr>
            </w:pPr>
            <w:r>
              <w:rPr>
                <w:rFonts w:ascii="Arial" w:hAnsi="Arial" w:cs="Arial"/>
              </w:rPr>
              <w:lastRenderedPageBreak/>
              <w:t>PAR_BEAC</w:t>
            </w:r>
          </w:p>
        </w:tc>
        <w:tc>
          <w:tcPr>
            <w:tcW w:w="816"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83" w:type="dxa"/>
            <w:shd w:val="clear" w:color="auto" w:fill="auto"/>
          </w:tcPr>
          <w:p w:rsidR="00C11B72" w:rsidRDefault="001D0285" w:rsidP="00764744">
            <w:pPr>
              <w:spacing w:before="120" w:after="120"/>
              <w:jc w:val="both"/>
              <w:rPr>
                <w:rFonts w:ascii="Arial" w:hAnsi="Arial" w:cs="Arial"/>
              </w:rPr>
            </w:pPr>
            <w:ins w:id="28" w:author="Wlodek Olesinski" w:date="2015-06-15T15:14:00Z">
              <w:r>
                <w:rPr>
                  <w:rFonts w:ascii="Arial" w:hAnsi="Arial" w:cs="Arial"/>
                </w:rPr>
                <w:t>2</w:t>
              </w:r>
            </w:ins>
            <w:del w:id="29" w:author="Wlodek Olesinski" w:date="2015-06-15T15:14:00Z">
              <w:r w:rsidR="00C11B72" w:rsidDel="001D0285">
                <w:rPr>
                  <w:rFonts w:ascii="Arial" w:hAnsi="Arial" w:cs="Arial"/>
                </w:rPr>
                <w:delText>1</w:delText>
              </w:r>
            </w:del>
            <w:r w:rsidR="00C11B72">
              <w:rPr>
                <w:rFonts w:ascii="Arial" w:hAnsi="Arial" w:cs="Arial"/>
              </w:rPr>
              <w:t xml:space="preserve"> (U</w:t>
            </w:r>
            <w:ins w:id="30" w:author="Wlodek Olesinski" w:date="2015-06-15T15:14:00Z">
              <w:r>
                <w:rPr>
                  <w:rFonts w:ascii="Arial" w:hAnsi="Arial" w:cs="Arial"/>
                </w:rPr>
                <w:t>I</w:t>
              </w:r>
            </w:ins>
            <w:del w:id="31" w:author="Wlodek Olesinski" w:date="2015-06-15T15:14:00Z">
              <w:r w:rsidR="00C11B72" w:rsidDel="001D0285">
                <w:rPr>
                  <w:rFonts w:ascii="Arial" w:hAnsi="Arial" w:cs="Arial"/>
                </w:rPr>
                <w:delText>B</w:delText>
              </w:r>
            </w:del>
            <w:r w:rsidR="00C11B72">
              <w:rPr>
                <w:rFonts w:ascii="Arial" w:hAnsi="Arial" w:cs="Arial"/>
              </w:rPr>
              <w:t>)</w:t>
            </w:r>
          </w:p>
        </w:tc>
        <w:tc>
          <w:tcPr>
            <w:tcW w:w="6218"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260F44">
        <w:tc>
          <w:tcPr>
            <w:tcW w:w="2074"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16"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65"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821"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707EFF" w:rsidTr="00707EFF">
        <w:tc>
          <w:tcPr>
            <w:tcW w:w="2074"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16"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65"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821" w:type="dxa"/>
            <w:shd w:val="clear" w:color="auto" w:fill="auto"/>
          </w:tcPr>
          <w:p w:rsidR="00B3139A" w:rsidRDefault="00B3139A" w:rsidP="00707EFF">
            <w:pPr>
              <w:spacing w:before="120" w:after="120"/>
              <w:jc w:val="both"/>
              <w:rPr>
                <w:rFonts w:ascii="Arial" w:hAnsi="Arial" w:cs="Arial"/>
              </w:rPr>
            </w:pPr>
            <w:del w:id="32" w:author="Wlodek Olesinski" w:date="2015-06-15T15:37:00Z">
              <w:r w:rsidDel="00CF6FFA">
                <w:rPr>
                  <w:rFonts w:ascii="Arial" w:hAnsi="Arial" w:cs="Arial"/>
                </w:rPr>
                <w:delText>Firmware version number</w:delText>
              </w:r>
            </w:del>
            <w:ins w:id="33" w:author="Wlodek Olesinski" w:date="2015-06-15T15:37:00Z">
              <w:r w:rsidR="00CF6FFA">
                <w:rPr>
                  <w:rFonts w:ascii="Arial" w:hAnsi="Arial" w:cs="Arial"/>
                </w:rPr>
                <w:t>since boot in seconds</w:t>
              </w:r>
            </w:ins>
          </w:p>
        </w:tc>
      </w:tr>
      <w:tr w:rsidR="00707EFF" w:rsidTr="00707EFF">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16"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65"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821" w:type="dxa"/>
            <w:shd w:val="clear" w:color="auto" w:fill="auto"/>
          </w:tcPr>
          <w:p w:rsidR="00707EFF" w:rsidRDefault="00707EFF" w:rsidP="00AB0DF4">
            <w:pPr>
              <w:spacing w:before="120" w:after="120"/>
              <w:jc w:val="both"/>
              <w:rPr>
                <w:rFonts w:ascii="Arial" w:hAnsi="Arial" w:cs="Arial"/>
              </w:rPr>
            </w:pPr>
            <w:r>
              <w:rPr>
                <w:rFonts w:ascii="Arial" w:hAnsi="Arial" w:cs="Arial"/>
              </w:rPr>
              <w:t>2 UI (</w:t>
            </w:r>
            <w:proofErr w:type="spellStart"/>
            <w:r>
              <w:rPr>
                <w:rFonts w:ascii="Arial" w:hAnsi="Arial" w:cs="Arial"/>
              </w:rPr>
              <w:t>mem</w:t>
            </w:r>
            <w:proofErr w:type="spellEnd"/>
            <w:ins w:id="34" w:author="Wlodek Olesinski" w:date="2015-06-15T16:20:00Z">
              <w:r w:rsidR="00AB0DF4">
                <w:rPr>
                  <w:rFonts w:ascii="Arial" w:hAnsi="Arial" w:cs="Arial"/>
                </w:rPr>
                <w:t xml:space="preserve"> </w:t>
              </w:r>
            </w:ins>
            <w:r>
              <w:rPr>
                <w:rFonts w:ascii="Arial" w:hAnsi="Arial" w:cs="Arial"/>
              </w:rPr>
              <w:t xml:space="preserve">free, </w:t>
            </w:r>
            <w:ins w:id="35" w:author="Wlodek Olesinski" w:date="2015-06-15T16:19:00Z">
              <w:r w:rsidR="00AB0DF4">
                <w:rPr>
                  <w:rFonts w:ascii="Arial" w:hAnsi="Arial" w:cs="Arial"/>
                </w:rPr>
                <w:t>min</w:t>
              </w:r>
            </w:ins>
            <w:ins w:id="36" w:author="Wlodek Olesinski" w:date="2015-06-15T16:20:00Z">
              <w:r w:rsidR="00AB0DF4">
                <w:rPr>
                  <w:rFonts w:ascii="Arial" w:hAnsi="Arial" w:cs="Arial"/>
                </w:rPr>
                <w:t xml:space="preserve"> </w:t>
              </w:r>
            </w:ins>
            <w:proofErr w:type="spellStart"/>
            <w:ins w:id="37" w:author="Wlodek Olesinski" w:date="2015-06-15T16:19:00Z">
              <w:r w:rsidR="00AB0DF4">
                <w:rPr>
                  <w:rFonts w:ascii="Arial" w:hAnsi="Arial" w:cs="Arial"/>
                </w:rPr>
                <w:t>mem</w:t>
              </w:r>
            </w:ins>
            <w:proofErr w:type="spellEnd"/>
            <w:ins w:id="38" w:author="Wlodek Olesinski" w:date="2015-06-15T16:20:00Z">
              <w:r w:rsidR="00AB0DF4">
                <w:rPr>
                  <w:rFonts w:ascii="Arial" w:hAnsi="Arial" w:cs="Arial"/>
                </w:rPr>
                <w:t xml:space="preserve"> free so far</w:t>
              </w:r>
            </w:ins>
            <w:del w:id="39" w:author="Wlodek Olesinski" w:date="2015-06-15T16:20:00Z">
              <w:r w:rsidDel="00AB0DF4">
                <w:rPr>
                  <w:rFonts w:ascii="Arial" w:hAnsi="Arial" w:cs="Arial"/>
                </w:rPr>
                <w:delText>stackfree</w:delText>
              </w:r>
            </w:del>
            <w:r>
              <w:rPr>
                <w:rFonts w:ascii="Arial" w:hAnsi="Arial" w:cs="Arial"/>
              </w:rPr>
              <w:t>)</w:t>
            </w:r>
          </w:p>
        </w:tc>
      </w:tr>
      <w:tr w:rsidR="00707EFF" w:rsidTr="00707EFF">
        <w:tc>
          <w:tcPr>
            <w:tcW w:w="2074"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16"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65"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821" w:type="dxa"/>
            <w:shd w:val="clear" w:color="auto" w:fill="auto"/>
          </w:tcPr>
          <w:p w:rsidR="00707EFF" w:rsidRDefault="00707EFF" w:rsidP="00AB0DF4">
            <w:pPr>
              <w:spacing w:before="120" w:after="120"/>
              <w:jc w:val="both"/>
              <w:rPr>
                <w:rFonts w:ascii="Arial" w:hAnsi="Arial" w:cs="Arial"/>
              </w:rPr>
            </w:pPr>
            <w:r>
              <w:rPr>
                <w:rFonts w:ascii="Arial" w:hAnsi="Arial" w:cs="Arial"/>
              </w:rPr>
              <w:t>2 UI (max</w:t>
            </w:r>
            <w:ins w:id="40" w:author="Wlodek Olesinski" w:date="2015-06-15T16:20:00Z">
              <w:r w:rsidR="00AB0DF4">
                <w:rPr>
                  <w:rFonts w:ascii="Arial" w:hAnsi="Arial" w:cs="Arial"/>
                </w:rPr>
                <w:t xml:space="preserve"> </w:t>
              </w:r>
            </w:ins>
            <w:r>
              <w:rPr>
                <w:rFonts w:ascii="Arial" w:hAnsi="Arial" w:cs="Arial"/>
              </w:rPr>
              <w:t>free</w:t>
            </w:r>
            <w:ins w:id="41" w:author="Wlodek Olesinski" w:date="2015-06-15T16:20:00Z">
              <w:r w:rsidR="00AB0DF4">
                <w:rPr>
                  <w:rFonts w:ascii="Arial" w:hAnsi="Arial" w:cs="Arial"/>
                </w:rPr>
                <w:t xml:space="preserve"> chunk</w:t>
              </w:r>
            </w:ins>
            <w:r>
              <w:rPr>
                <w:rFonts w:ascii="Arial" w:hAnsi="Arial" w:cs="Arial"/>
              </w:rPr>
              <w:t xml:space="preserve">, </w:t>
            </w:r>
            <w:ins w:id="42" w:author="Wlodek Olesinski" w:date="2015-06-15T16:20:00Z">
              <w:r w:rsidR="00AB0DF4">
                <w:rPr>
                  <w:rFonts w:ascii="Arial" w:hAnsi="Arial" w:cs="Arial"/>
                </w:rPr>
                <w:t xml:space="preserve">free stack </w:t>
              </w:r>
            </w:ins>
            <w:del w:id="43" w:author="Wlodek Olesinski" w:date="2015-06-15T16:20:00Z">
              <w:r w:rsidDel="00AB0DF4">
                <w:rPr>
                  <w:rFonts w:ascii="Arial" w:hAnsi="Arial" w:cs="Arial"/>
                </w:rPr>
                <w:delText>static</w:delText>
              </w:r>
            </w:del>
            <w:r>
              <w:rPr>
                <w:rFonts w:ascii="Arial" w:hAnsi="Arial" w:cs="Arial"/>
              </w:rPr>
              <w:t>size)</w:t>
            </w:r>
          </w:p>
        </w:tc>
      </w:tr>
      <w:tr w:rsidR="00C11B72" w:rsidTr="00260F44">
        <w:tc>
          <w:tcPr>
            <w:tcW w:w="2074"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16"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821"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p>
        </w:tc>
      </w:tr>
      <w:tr w:rsidR="00C11B72" w:rsidTr="00260F44">
        <w:tc>
          <w:tcPr>
            <w:tcW w:w="2074" w:type="dxa"/>
            <w:shd w:val="clear" w:color="auto" w:fill="auto"/>
          </w:tcPr>
          <w:p w:rsidR="00C11B72" w:rsidRDefault="00C11B72" w:rsidP="00764744">
            <w:pPr>
              <w:spacing w:before="120" w:after="120"/>
              <w:rPr>
                <w:rFonts w:ascii="Arial" w:hAnsi="Arial" w:cs="Arial"/>
              </w:rPr>
            </w:pPr>
            <w:r>
              <w:rPr>
                <w:rFonts w:ascii="Arial" w:hAnsi="Arial" w:cs="Arial"/>
              </w:rPr>
              <w:t>... more ...</w:t>
            </w:r>
          </w:p>
        </w:tc>
        <w:tc>
          <w:tcPr>
            <w:tcW w:w="816" w:type="dxa"/>
            <w:shd w:val="clear" w:color="auto" w:fill="auto"/>
          </w:tcPr>
          <w:p w:rsidR="00C11B72" w:rsidRDefault="00C11B72" w:rsidP="00764744">
            <w:pPr>
              <w:spacing w:before="120" w:after="120"/>
              <w:jc w:val="both"/>
              <w:rPr>
                <w:rFonts w:ascii="Arial" w:hAnsi="Arial" w:cs="Arial"/>
              </w:rPr>
            </w:pPr>
          </w:p>
        </w:tc>
        <w:tc>
          <w:tcPr>
            <w:tcW w:w="865" w:type="dxa"/>
            <w:shd w:val="clear" w:color="auto" w:fill="auto"/>
          </w:tcPr>
          <w:p w:rsidR="00C11B72" w:rsidRDefault="00C11B72" w:rsidP="00764744">
            <w:pPr>
              <w:spacing w:before="120" w:after="120"/>
              <w:jc w:val="both"/>
              <w:rPr>
                <w:rFonts w:ascii="Arial" w:hAnsi="Arial" w:cs="Arial"/>
              </w:rPr>
            </w:pPr>
          </w:p>
        </w:tc>
        <w:tc>
          <w:tcPr>
            <w:tcW w:w="5821" w:type="dxa"/>
            <w:shd w:val="clear" w:color="auto" w:fill="auto"/>
          </w:tcPr>
          <w:p w:rsidR="00C11B72" w:rsidRDefault="00C11B72" w:rsidP="00764744">
            <w:pPr>
              <w:spacing w:before="120" w:after="120"/>
              <w:jc w:val="both"/>
              <w:rPr>
                <w:rFonts w:ascii="Arial" w:hAnsi="Arial" w:cs="Arial"/>
              </w:rPr>
            </w:pP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Set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074767" w:rsidP="00074767">
      <w:pPr>
        <w:spacing w:after="240"/>
        <w:jc w:val="both"/>
        <w:rPr>
          <w:rFonts w:ascii="Arial" w:hAnsi="Arial" w:cs="Arial"/>
        </w:rPr>
      </w:pPr>
      <w:r>
        <w:rPr>
          <w:rFonts w:ascii="Arial" w:hAnsi="Arial" w:cs="Arial"/>
        </w:rPr>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Pr>
          <w:rFonts w:ascii="Arial" w:hAnsi="Arial" w:cs="Arial"/>
        </w:rPr>
        <w:t xml:space="preserv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lastRenderedPageBreak/>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ins w:id="44" w:author="Wlodek Olesinski" w:date="2015-06-28T16:21:00Z"/>
          <w:rFonts w:ascii="Arial" w:hAnsi="Arial" w:cs="Arial"/>
        </w:rPr>
      </w:pPr>
    </w:p>
    <w:p w:rsidR="00C37752" w:rsidRDefault="00C37752" w:rsidP="00074767">
      <w:pPr>
        <w:spacing w:after="240"/>
        <w:jc w:val="both"/>
        <w:rPr>
          <w:ins w:id="45" w:author="Wlodek Olesinski" w:date="2015-06-28T17:12:00Z"/>
          <w:rFonts w:ascii="Arial" w:hAnsi="Arial" w:cs="Arial"/>
        </w:rPr>
      </w:pPr>
      <w:ins w:id="46" w:author="Wlodek Olesinski" w:date="2015-06-28T16:21:00Z">
        <w:r>
          <w:rPr>
            <w:rFonts w:ascii="Arial" w:hAnsi="Arial" w:cs="Arial"/>
          </w:rPr>
          <w:t>Request:</w:t>
        </w:r>
      </w:ins>
    </w:p>
    <w:p w:rsidR="004E0E2D" w:rsidRDefault="007E30A7" w:rsidP="00074767">
      <w:pPr>
        <w:spacing w:after="240"/>
        <w:jc w:val="both"/>
        <w:rPr>
          <w:ins w:id="47" w:author="Wlodek Olesinski" w:date="2015-06-28T16:21:00Z"/>
          <w:rFonts w:ascii="Arial" w:hAnsi="Arial" w:cs="Arial"/>
        </w:rPr>
      </w:pPr>
      <w:ins w:id="48" w:author="Wlodek Olesinski" w:date="2015-06-28T17:12:00Z">
        <w:r w:rsidRPr="003220E2">
          <w:rPr>
            <w:rFonts w:ascii="Arial" w:hAnsi="Arial" w:cs="Arial"/>
          </w:rPr>
          <w:pict>
            <v:shape id="_x0000_i1029" type="#_x0000_t75" style="width:174.4pt;height:62.4pt">
              <v:imagedata r:id="rId12" o:title="relay_cmd"/>
            </v:shape>
          </w:pict>
        </w:r>
      </w:ins>
    </w:p>
    <w:p w:rsidR="00C37752" w:rsidRDefault="00C37752" w:rsidP="00074767">
      <w:pPr>
        <w:spacing w:after="240"/>
        <w:jc w:val="both"/>
        <w:rPr>
          <w:rFonts w:ascii="Arial" w:hAnsi="Arial" w:cs="Arial"/>
        </w:rPr>
      </w:pP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 xml:space="preserve">implements 1.0’s relays to be used in 1.5. Likely, it’ll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payload and make sure that we accommodate existing devices and upcoming designs, </w:t>
      </w:r>
      <w:r w:rsidR="00D65C04">
        <w:rPr>
          <w:rFonts w:ascii="Arial" w:hAnsi="Arial" w:cs="Arial"/>
        </w:rPr>
        <w:t>e</w:t>
      </w:r>
      <w:r w:rsidR="00FD62FA">
        <w:rPr>
          <w:rFonts w:ascii="Arial" w:hAnsi="Arial" w:cs="Arial"/>
        </w:rPr>
        <w:t xml:space="preserve">specially in ATOL. Note that end to end relay acknowledgment, present in </w:t>
      </w:r>
      <w:r w:rsidR="00D65C04">
        <w:rPr>
          <w:rFonts w:ascii="Arial" w:hAnsi="Arial" w:cs="Arial"/>
        </w:rPr>
        <w:t xml:space="preserve">the </w:t>
      </w:r>
      <w:r w:rsidR="00FD62FA">
        <w:rPr>
          <w:rFonts w:ascii="Arial" w:hAnsi="Arial" w:cs="Arial"/>
        </w:rPr>
        <w:t>1.0 firmware but not used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ins w:id="49" w:author="Wlodek Olesinski" w:date="2015-06-13T20:21:00Z">
              <w:r w:rsidR="00A216D6">
                <w:rPr>
                  <w:rFonts w:ascii="Arial" w:hAnsi="Arial" w:cs="Arial"/>
                </w:rPr>
                <w:t>51</w:t>
              </w:r>
            </w:ins>
            <w:del w:id="50" w:author="Wlodek Olesinski" w:date="2015-06-13T20:21:00Z">
              <w:r w:rsidDel="00A216D6">
                <w:rPr>
                  <w:rFonts w:ascii="Arial" w:hAnsi="Arial" w:cs="Arial"/>
                </w:rPr>
                <w:delText>02</w:delText>
              </w:r>
            </w:del>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 xml:space="preserve">involved nodes (especially </w:t>
      </w:r>
      <w:proofErr w:type="spellStart"/>
      <w:r>
        <w:rPr>
          <w:rFonts w:ascii="Arial" w:hAnsi="Arial" w:cs="Arial"/>
        </w:rPr>
        <w:t>multihopping</w:t>
      </w:r>
      <w:proofErr w:type="spellEnd"/>
      <w:r>
        <w:rPr>
          <w:rFonts w:ascii="Arial" w:hAnsi="Arial" w:cs="Arial"/>
        </w:rPr>
        <w:t xml:space="preserve">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ins w:id="51" w:author="Wlodek Olesinski" w:date="2015-06-13T20:21:00Z">
              <w:r w:rsidR="00A216D6">
                <w:rPr>
                  <w:rFonts w:ascii="Arial" w:hAnsi="Arial" w:cs="Arial"/>
                </w:rPr>
                <w:t>52</w:t>
              </w:r>
            </w:ins>
            <w:del w:id="52" w:author="Wlodek Olesinski" w:date="2015-06-13T20:21:00Z">
              <w:r w:rsidDel="00A216D6">
                <w:rPr>
                  <w:rFonts w:ascii="Arial" w:hAnsi="Arial" w:cs="Arial"/>
                </w:rPr>
                <w:delText>02</w:delText>
              </w:r>
            </w:del>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one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1"/>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2"/>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w:t>
      </w:r>
      <w:proofErr w:type="gramStart"/>
      <w:r>
        <w:rPr>
          <w:rFonts w:ascii="Arial" w:hAnsi="Arial" w:cs="Arial"/>
        </w:rPr>
        <w:t>reports notifies</w:t>
      </w:r>
      <w:proofErr w:type="gramEnd"/>
      <w:r>
        <w:rPr>
          <w:rFonts w:ascii="Arial" w:hAnsi="Arial" w:cs="Arial"/>
        </w:rPr>
        <w:t xml:space="preserve">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C11B72" w:rsidP="00C11B72">
      <w:pPr>
        <w:spacing w:after="240"/>
        <w:jc w:val="both"/>
        <w:rPr>
          <w:rFonts w:ascii="Arial" w:hAnsi="Arial" w:cs="Arial"/>
        </w:rPr>
      </w:pPr>
      <w:r>
        <w:rPr>
          <w:rFonts w:ascii="Arial" w:hAnsi="Arial" w:cs="Arial"/>
          <w:noProof/>
        </w:rPr>
        <w:drawing>
          <wp:inline distT="0" distB="0" distL="0" distR="0">
            <wp:extent cx="5761905" cy="723618"/>
            <wp:effectExtent l="0" t="0" r="0" b="0"/>
            <wp:docPr id="1" name="Picture 2" descr="er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png"/>
                    <pic:cNvPicPr/>
                  </pic:nvPicPr>
                  <pic:blipFill>
                    <a:blip r:embed="rId13" cstate="print"/>
                    <a:stretch>
                      <a:fillRect/>
                    </a:stretch>
                  </pic:blipFill>
                  <pic:spPr>
                    <a:xfrm>
                      <a:off x="0" y="0"/>
                      <a:ext cx="5761905" cy="723618"/>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ins w:id="53" w:author="Wlodek Olesinski" w:date="2015-06-18T21:49:00Z">
              <w:r w:rsidR="00006CE6">
                <w:rPr>
                  <w:rFonts w:ascii="Arial" w:hAnsi="Arial" w:cs="Arial"/>
                </w:rPr>
                <w:t xml:space="preserve"> (255 if &gt; 255)</w:t>
              </w:r>
            </w:ins>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lastRenderedPageBreak/>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ins w:id="54" w:author="Wlodek Olesinski" w:date="2015-06-27T12:04:00Z"/>
          <w:rFonts w:ascii="Arial" w:hAnsi="Arial" w:cs="Arial"/>
        </w:rPr>
      </w:pPr>
      <w:r>
        <w:rPr>
          <w:rFonts w:ascii="Arial" w:hAnsi="Arial" w:cs="Arial"/>
        </w:rPr>
        <w:t xml:space="preserve">Note that 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3"/>
      </w:r>
      <w:r>
        <w:rPr>
          <w:rFonts w:ascii="Arial" w:hAnsi="Arial" w:cs="Arial"/>
        </w:rPr>
        <w:t xml:space="preserve"> is typically an ASCII string encoding the geographic position information, whose length may vary depending on its momentary content.</w:t>
      </w:r>
    </w:p>
    <w:p w:rsidR="008E0732" w:rsidRPr="00613987" w:rsidRDefault="008E0732" w:rsidP="008E0732">
      <w:pPr>
        <w:spacing w:after="240"/>
        <w:jc w:val="both"/>
        <w:rPr>
          <w:ins w:id="55" w:author="Wlodek Olesinski" w:date="2015-06-27T12:05:00Z"/>
          <w:rFonts w:ascii="Arial" w:hAnsi="Arial" w:cs="Arial"/>
        </w:rPr>
      </w:pPr>
    </w:p>
    <w:tbl>
      <w:tblPr>
        <w:tblStyle w:val="TableGrid"/>
        <w:tblW w:w="0" w:type="auto"/>
        <w:tblLook w:val="04A0"/>
      </w:tblPr>
      <w:tblGrid>
        <w:gridCol w:w="3192"/>
        <w:gridCol w:w="3192"/>
      </w:tblGrid>
      <w:tr w:rsidR="008E0732" w:rsidTr="008E0732">
        <w:trPr>
          <w:ins w:id="56" w:author="Wlodek Olesinski" w:date="2015-06-27T12:05:00Z"/>
        </w:trPr>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ins w:id="57" w:author="Wlodek Olesinski" w:date="2015-06-27T12:05:00Z"/>
                <w:b/>
              </w:rPr>
            </w:pPr>
            <w:ins w:id="58" w:author="Wlodek Olesinski" w:date="2015-06-27T12:05:00Z">
              <w:r>
                <w:rPr>
                  <w:b/>
                </w:rPr>
                <w:t>RELAY at destination</w:t>
              </w:r>
            </w:ins>
          </w:p>
        </w:tc>
      </w:tr>
      <w:tr w:rsidR="008E0732" w:rsidTr="008E0732">
        <w:trPr>
          <w:ins w:id="59" w:author="Wlodek Olesinski" w:date="2015-06-27T12:05:00Z"/>
        </w:trPr>
        <w:tc>
          <w:tcPr>
            <w:tcW w:w="3192" w:type="dxa"/>
            <w:shd w:val="clear" w:color="auto" w:fill="A6A6A6" w:themeFill="background1" w:themeFillShade="A6"/>
          </w:tcPr>
          <w:p w:rsidR="008E0732" w:rsidRPr="00A0447D" w:rsidRDefault="008E0732" w:rsidP="008E0732">
            <w:pPr>
              <w:spacing w:before="120" w:after="120"/>
              <w:jc w:val="both"/>
              <w:rPr>
                <w:ins w:id="60" w:author="Wlodek Olesinski" w:date="2015-06-27T12:05:00Z"/>
                <w:rFonts w:ascii="Arial" w:hAnsi="Arial" w:cs="Arial"/>
                <w:b/>
              </w:rPr>
            </w:pPr>
            <w:ins w:id="61" w:author="Wlodek Olesinski" w:date="2015-06-27T12:05:00Z">
              <w:r w:rsidRPr="00A0447D">
                <w:rPr>
                  <w:rFonts w:ascii="Arial" w:hAnsi="Arial" w:cs="Arial"/>
                  <w:b/>
                </w:rPr>
                <w:t>Symbolic</w:t>
              </w:r>
            </w:ins>
          </w:p>
        </w:tc>
        <w:tc>
          <w:tcPr>
            <w:tcW w:w="3192" w:type="dxa"/>
            <w:shd w:val="clear" w:color="auto" w:fill="A6A6A6" w:themeFill="background1" w:themeFillShade="A6"/>
          </w:tcPr>
          <w:p w:rsidR="008E0732" w:rsidRPr="00A0447D" w:rsidRDefault="008E0732" w:rsidP="008E0732">
            <w:pPr>
              <w:spacing w:before="120" w:after="120"/>
              <w:jc w:val="both"/>
              <w:rPr>
                <w:ins w:id="62" w:author="Wlodek Olesinski" w:date="2015-06-27T12:05:00Z"/>
                <w:rFonts w:ascii="Arial" w:hAnsi="Arial" w:cs="Arial"/>
                <w:b/>
              </w:rPr>
            </w:pPr>
            <w:proofErr w:type="spellStart"/>
            <w:ins w:id="63" w:author="Wlodek Olesinski" w:date="2015-06-27T12:05:00Z">
              <w:r>
                <w:rPr>
                  <w:rFonts w:ascii="Arial" w:hAnsi="Arial" w:cs="Arial"/>
                  <w:b/>
                </w:rPr>
                <w:t>RepType</w:t>
              </w:r>
              <w:proofErr w:type="spellEnd"/>
            </w:ins>
          </w:p>
        </w:tc>
      </w:tr>
      <w:tr w:rsidR="008E0732" w:rsidTr="008E0732">
        <w:trPr>
          <w:ins w:id="64" w:author="Wlodek Olesinski" w:date="2015-06-27T12:05:00Z"/>
        </w:trPr>
        <w:tc>
          <w:tcPr>
            <w:tcW w:w="3192" w:type="dxa"/>
            <w:shd w:val="clear" w:color="auto" w:fill="auto"/>
          </w:tcPr>
          <w:p w:rsidR="008E0732" w:rsidRDefault="008E0732" w:rsidP="008E0732">
            <w:pPr>
              <w:spacing w:before="120" w:after="120"/>
              <w:jc w:val="both"/>
              <w:rPr>
                <w:ins w:id="65" w:author="Wlodek Olesinski" w:date="2015-06-27T12:05:00Z"/>
                <w:rFonts w:ascii="Arial" w:hAnsi="Arial" w:cs="Arial"/>
              </w:rPr>
            </w:pPr>
            <w:ins w:id="66" w:author="Wlodek Olesinski" w:date="2015-06-27T12:05:00Z">
              <w:r>
                <w:rPr>
                  <w:rFonts w:ascii="Arial" w:hAnsi="Arial" w:cs="Arial"/>
                </w:rPr>
                <w:t>REP_</w:t>
              </w:r>
            </w:ins>
            <w:ins w:id="67" w:author="Wlodek Olesinski" w:date="2015-06-27T12:06:00Z">
              <w:r>
                <w:rPr>
                  <w:rFonts w:ascii="Arial" w:hAnsi="Arial" w:cs="Arial"/>
                </w:rPr>
                <w:t>RELAY</w:t>
              </w:r>
            </w:ins>
          </w:p>
        </w:tc>
        <w:tc>
          <w:tcPr>
            <w:tcW w:w="3192" w:type="dxa"/>
            <w:shd w:val="clear" w:color="auto" w:fill="auto"/>
          </w:tcPr>
          <w:p w:rsidR="008E0732" w:rsidRDefault="008E0732" w:rsidP="008E0732">
            <w:pPr>
              <w:spacing w:before="120" w:after="120"/>
              <w:jc w:val="both"/>
              <w:rPr>
                <w:ins w:id="68" w:author="Wlodek Olesinski" w:date="2015-06-27T12:05:00Z"/>
                <w:rFonts w:ascii="Arial" w:hAnsi="Arial" w:cs="Arial"/>
              </w:rPr>
            </w:pPr>
            <w:ins w:id="69" w:author="Wlodek Olesinski" w:date="2015-06-27T12:05:00Z">
              <w:r>
                <w:rPr>
                  <w:rFonts w:ascii="Arial" w:hAnsi="Arial" w:cs="Arial"/>
                </w:rPr>
                <w:t>0x</w:t>
              </w:r>
            </w:ins>
            <w:ins w:id="70" w:author="Wlodek Olesinski" w:date="2015-06-27T12:06:00Z">
              <w:r>
                <w:rPr>
                  <w:rFonts w:ascii="Arial" w:hAnsi="Arial" w:cs="Arial"/>
                </w:rPr>
                <w:t>0</w:t>
              </w:r>
            </w:ins>
            <w:ins w:id="71" w:author="Wlodek Olesinski" w:date="2015-06-27T12:05:00Z">
              <w:r>
                <w:rPr>
                  <w:rFonts w:ascii="Arial" w:hAnsi="Arial" w:cs="Arial"/>
                </w:rPr>
                <w:t>1</w:t>
              </w:r>
            </w:ins>
          </w:p>
        </w:tc>
      </w:tr>
    </w:tbl>
    <w:p w:rsidR="008E0732" w:rsidRDefault="008E0732" w:rsidP="008E0732">
      <w:pPr>
        <w:spacing w:after="240"/>
        <w:jc w:val="both"/>
        <w:rPr>
          <w:ins w:id="72" w:author="Wlodek Olesinski" w:date="2015-06-27T12:05:00Z"/>
          <w:rFonts w:ascii="Courier New" w:hAnsi="Courier New" w:cs="Courier New"/>
          <w:b/>
        </w:rPr>
      </w:pPr>
    </w:p>
    <w:p w:rsidR="008E0732" w:rsidRDefault="00222844" w:rsidP="008E0732">
      <w:pPr>
        <w:spacing w:after="240"/>
        <w:jc w:val="both"/>
        <w:rPr>
          <w:ins w:id="73" w:author="Wlodek Olesinski" w:date="2015-06-28T18:01:00Z"/>
          <w:rFonts w:ascii="Arial" w:hAnsi="Arial" w:cs="Arial"/>
        </w:rPr>
      </w:pPr>
      <w:ins w:id="74" w:author="Wlodek Olesinski" w:date="2015-06-27T12:05:00Z">
        <w:r>
          <w:rPr>
            <w:rFonts w:ascii="Arial" w:hAnsi="Arial" w:cs="Arial"/>
          </w:rPr>
          <w:t xml:space="preserve">The report passes </w:t>
        </w:r>
      </w:ins>
      <w:ins w:id="75" w:author="Wlodek Olesinski" w:date="2015-06-27T12:06:00Z">
        <w:r w:rsidR="008E0732">
          <w:rPr>
            <w:rFonts w:ascii="Arial" w:hAnsi="Arial" w:cs="Arial"/>
          </w:rPr>
          <w:t>relayed info</w:t>
        </w:r>
      </w:ins>
      <w:ins w:id="76" w:author="Wlodek Olesinski" w:date="2015-06-27T12:05:00Z">
        <w:r w:rsidR="008E0732">
          <w:rPr>
            <w:rFonts w:ascii="Arial" w:hAnsi="Arial" w:cs="Arial"/>
          </w:rPr>
          <w:t xml:space="preserve"> to the Tap. </w:t>
        </w:r>
      </w:ins>
      <w:proofErr w:type="spellStart"/>
      <w:ins w:id="77" w:author="Wlodek Olesinski" w:date="2015-06-28T18:01:00Z">
        <w:r>
          <w:rPr>
            <w:rFonts w:ascii="Arial" w:hAnsi="Arial" w:cs="Arial"/>
          </w:rPr>
          <w:t>Sourc</w:t>
        </w:r>
      </w:ins>
      <w:ins w:id="78" w:author="Wlodek Olesinski" w:date="2015-06-27T14:06:00Z">
        <w:r>
          <w:rPr>
            <w:rFonts w:ascii="Arial" w:hAnsi="Arial" w:cs="Arial"/>
          </w:rPr>
          <w:t>eId</w:t>
        </w:r>
        <w:proofErr w:type="spellEnd"/>
        <w:r>
          <w:rPr>
            <w:rFonts w:ascii="Arial" w:hAnsi="Arial" w:cs="Arial"/>
          </w:rPr>
          <w:t xml:space="preserve"> is the sender</w:t>
        </w:r>
      </w:ins>
      <w:ins w:id="79" w:author="Wlodek Olesinski" w:date="2015-06-28T18:02:00Z">
        <w:r>
          <w:rPr>
            <w:rFonts w:ascii="Arial" w:hAnsi="Arial" w:cs="Arial"/>
          </w:rPr>
          <w:t>:</w:t>
        </w:r>
      </w:ins>
    </w:p>
    <w:p w:rsidR="005C6E43" w:rsidRDefault="007E30A7" w:rsidP="008E0732">
      <w:pPr>
        <w:spacing w:after="240"/>
        <w:jc w:val="both"/>
        <w:rPr>
          <w:ins w:id="80" w:author="Wlodek Olesinski" w:date="2015-06-27T12:05:00Z"/>
          <w:rFonts w:ascii="Arial" w:hAnsi="Arial" w:cs="Arial"/>
        </w:rPr>
      </w:pPr>
      <w:ins w:id="81" w:author="Wlodek Olesinski" w:date="2015-06-28T18:01:00Z">
        <w:r w:rsidRPr="003220E2">
          <w:rPr>
            <w:rFonts w:ascii="Arial" w:hAnsi="Arial" w:cs="Arial"/>
          </w:rPr>
          <w:pict>
            <v:shape id="_x0000_i1030" type="#_x0000_t75" style="width:204pt;height:57.6pt">
              <v:imagedata r:id="rId14" o:title="relay_rep"/>
            </v:shape>
          </w:pict>
        </w:r>
      </w:ins>
    </w:p>
    <w:p w:rsidR="008E0732" w:rsidRDefault="008E0732" w:rsidP="008E0732">
      <w:pPr>
        <w:spacing w:after="240"/>
        <w:jc w:val="both"/>
        <w:rPr>
          <w:ins w:id="82" w:author="Wlodek Olesinski" w:date="2015-06-27T12:05:00Z"/>
          <w:rFonts w:ascii="Arial" w:hAnsi="Arial" w:cs="Arial"/>
        </w:rPr>
      </w:pP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7E30A7" w:rsidP="00C11B72">
      <w:pPr>
        <w:spacing w:after="240"/>
        <w:jc w:val="both"/>
        <w:rPr>
          <w:rFonts w:ascii="Arial" w:hAnsi="Arial" w:cs="Arial"/>
        </w:rPr>
      </w:pPr>
      <w:r w:rsidRPr="003220E2">
        <w:rPr>
          <w:rFonts w:ascii="Arial" w:hAnsi="Arial" w:cs="Arial"/>
          <w:noProof/>
        </w:rPr>
        <w:lastRenderedPageBreak/>
        <w:pict>
          <v:shape id="_x0000_i1031" type="#_x0000_t75" style="width:165.6pt;height:56.8pt">
            <v:imagedata r:id="rId15" o:title="fwpayload"/>
          </v:shape>
        </w:pict>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ins w:id="83" w:author="Wlodek Olesinski" w:date="2015-06-17T08:36:00Z">
              <w:r w:rsidR="00683E39">
                <w:rPr>
                  <w:rFonts w:ascii="Arial" w:hAnsi="Arial" w:cs="Arial"/>
                </w:rPr>
                <w:t>E</w:t>
              </w:r>
            </w:ins>
            <w:del w:id="84" w:author="Wlodek Olesinski" w:date="2015-06-17T08:36:00Z">
              <w:r w:rsidR="00D71A97" w:rsidDel="00683E39">
                <w:rPr>
                  <w:rFonts w:ascii="Arial" w:hAnsi="Arial" w:cs="Arial"/>
                </w:rPr>
                <w:delText>D</w:delText>
              </w:r>
            </w:del>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p>
    <w:p w:rsidR="00D71A97" w:rsidRDefault="00D71A97" w:rsidP="000E3554">
      <w:pPr>
        <w:spacing w:after="240"/>
        <w:jc w:val="both"/>
        <w:rPr>
          <w:rFonts w:ascii="Arial" w:hAnsi="Arial" w:cs="Arial"/>
        </w:rPr>
      </w:pPr>
      <w:r>
        <w:rPr>
          <w:rFonts w:ascii="Arial" w:hAnsi="Arial" w:cs="Arial"/>
        </w:rPr>
        <w:t xml:space="preserve">We intend to use </w:t>
      </w:r>
      <w:r w:rsidR="00763F3E">
        <w:rPr>
          <w:rFonts w:ascii="Arial" w:hAnsi="Arial" w:cs="Arial"/>
        </w:rPr>
        <w:t xml:space="preserve">the </w:t>
      </w:r>
      <w:r>
        <w:rPr>
          <w:rFonts w:ascii="Arial" w:hAnsi="Arial" w:cs="Arial"/>
        </w:rPr>
        <w:t xml:space="preserve">0xD?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Pr>
          <w:rFonts w:ascii="Arial" w:hAnsi="Arial" w:cs="Arial"/>
        </w:rPr>
        <w:t>amily for a wide range of efficient debugging facilities.</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w:t>
            </w:r>
            <w:del w:id="85" w:author="Wlodek Olesinski" w:date="2015-06-17T08:36:00Z">
              <w:r w:rsidR="00D71A97" w:rsidDel="00683E39">
                <w:rPr>
                  <w:rFonts w:ascii="Arial" w:hAnsi="Arial" w:cs="Arial"/>
                </w:rPr>
                <w:delText>E</w:delText>
              </w:r>
            </w:del>
            <w:r w:rsidR="00D71A97">
              <w:rPr>
                <w:rFonts w:ascii="Arial" w:hAnsi="Arial" w:cs="Arial"/>
              </w:rPr>
              <w:t>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7F504E" w:rsidP="000E3554">
      <w:pPr>
        <w:spacing w:after="240"/>
        <w:jc w:val="both"/>
        <w:rPr>
          <w:rFonts w:ascii="Arial" w:hAnsi="Arial" w:cs="Arial"/>
        </w:rPr>
      </w:pPr>
      <w:r>
        <w:rPr>
          <w:rFonts w:ascii="Arial" w:hAnsi="Arial" w:cs="Arial"/>
          <w:noProof/>
        </w:rPr>
        <w:drawing>
          <wp:inline distT="0" distB="0" distL="0" distR="0">
            <wp:extent cx="3657143" cy="723618"/>
            <wp:effectExtent l="0" t="0" r="0" b="0"/>
            <wp:docPr id="2" name="Picture 1" descr="lgpay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png"/>
                    <pic:cNvPicPr/>
                  </pic:nvPicPr>
                  <pic:blipFill>
                    <a:blip r:embed="rId16" cstate="print"/>
                    <a:stretch>
                      <a:fillRect/>
                    </a:stretch>
                  </pic:blipFill>
                  <pic:spPr>
                    <a:xfrm>
                      <a:off x="0" y="0"/>
                      <a:ext cx="3657143" cy="723618"/>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 item type and item is the type-specific element of the message. The total length of the payload is limited to 77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lastRenderedPageBreak/>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ins w:id="86" w:author="Wlodek Olesinski" w:date="2015-06-27T14:40:00Z"/>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ins w:id="87" w:author="Wlodek Olesinski" w:date="2015-06-27T14:42:00Z"/>
          <w:rFonts w:ascii="Arial" w:hAnsi="Arial" w:cs="Arial"/>
        </w:rPr>
      </w:pPr>
      <w:ins w:id="88" w:author="Wlodek Olesinski" w:date="2015-06-27T14:42:00Z">
        <w:r>
          <w:rPr>
            <w:rFonts w:ascii="Arial" w:hAnsi="Arial" w:cs="Arial"/>
          </w:rPr>
          <w:br w:type="page"/>
        </w:r>
      </w:ins>
    </w:p>
    <w:p w:rsidR="00F52EEE" w:rsidRDefault="00F52EEE" w:rsidP="00C11B72">
      <w:pPr>
        <w:spacing w:after="240"/>
        <w:jc w:val="both"/>
        <w:rPr>
          <w:ins w:id="89" w:author="Wlodek Olesinski" w:date="2015-06-27T14:40:00Z"/>
          <w:rFonts w:ascii="Arial" w:hAnsi="Arial" w:cs="Arial"/>
        </w:rPr>
      </w:pPr>
    </w:p>
    <w:p w:rsidR="007E30A7" w:rsidRDefault="00F52EEE">
      <w:pPr>
        <w:pStyle w:val="Title"/>
        <w:rPr>
          <w:ins w:id="90" w:author="Wlodek Olesinski" w:date="2015-06-27T14:42:00Z"/>
        </w:rPr>
        <w:pPrChange w:id="91" w:author="Wlodek Olesinski" w:date="2015-06-27T14:42:00Z">
          <w:pPr>
            <w:spacing w:after="240"/>
            <w:jc w:val="both"/>
          </w:pPr>
        </w:pPrChange>
      </w:pPr>
      <w:ins w:id="92" w:author="Wlodek Olesinski" w:date="2015-06-27T14:42:00Z">
        <w:r>
          <w:t>Appendix A</w:t>
        </w:r>
      </w:ins>
    </w:p>
    <w:p w:rsidR="007E30A7" w:rsidRDefault="00F52EEE">
      <w:pPr>
        <w:rPr>
          <w:ins w:id="93" w:author="Wlodek Olesinski" w:date="2015-06-27T14:44:00Z"/>
        </w:rPr>
        <w:pPrChange w:id="94" w:author="Wlodek Olesinski" w:date="2015-06-27T14:42:00Z">
          <w:pPr>
            <w:spacing w:after="240"/>
            <w:jc w:val="both"/>
          </w:pPr>
        </w:pPrChange>
      </w:pPr>
      <w:ins w:id="95" w:author="Wlodek Olesinski" w:date="2015-06-27T14:42:00Z">
        <w:r>
          <w:t xml:space="preserve">This is a placeholder for documenting </w:t>
        </w:r>
        <w:proofErr w:type="spellStart"/>
        <w:r>
          <w:t>Alphanet</w:t>
        </w:r>
        <w:proofErr w:type="spellEnd"/>
        <w:r>
          <w:t xml:space="preserve"> 1.5 </w:t>
        </w:r>
      </w:ins>
      <w:ins w:id="96" w:author="Wlodek Olesinski" w:date="2015-06-27T14:43:00Z">
        <w:r>
          <w:t>–</w:t>
        </w:r>
      </w:ins>
      <w:ins w:id="97" w:author="Wlodek Olesinski" w:date="2015-06-27T14:42:00Z">
        <w:r>
          <w:t xml:space="preserve"> a </w:t>
        </w:r>
      </w:ins>
      <w:ins w:id="98" w:author="Wlodek Olesinski" w:date="2015-06-27T14:43:00Z">
        <w:r>
          <w:t xml:space="preserve">codename for the functionality as close to 1.0 as possible, with the </w:t>
        </w:r>
      </w:ins>
      <w:ins w:id="99" w:author="Wlodek Olesinski" w:date="2015-06-27T14:44:00Z">
        <w:r>
          <w:t>new</w:t>
        </w:r>
      </w:ins>
      <w:ins w:id="100" w:author="Wlodek Olesinski" w:date="2015-06-27T14:43:00Z">
        <w:r>
          <w:t xml:space="preserve"> </w:t>
        </w:r>
      </w:ins>
      <w:ins w:id="101" w:author="Wlodek Olesinski" w:date="2015-06-27T14:44:00Z">
        <w:r>
          <w:t>OSSI.</w:t>
        </w:r>
      </w:ins>
    </w:p>
    <w:p w:rsidR="007E30A7" w:rsidRDefault="007E30A7">
      <w:pPr>
        <w:rPr>
          <w:ins w:id="102" w:author="Wlodek Olesinski" w:date="2015-06-27T14:44:00Z"/>
        </w:rPr>
        <w:pPrChange w:id="103" w:author="Wlodek Olesinski" w:date="2015-06-27T14:42:00Z">
          <w:pPr>
            <w:spacing w:after="240"/>
            <w:jc w:val="both"/>
          </w:pPr>
        </w:pPrChange>
      </w:pPr>
    </w:p>
    <w:p w:rsidR="007E30A7" w:rsidRDefault="00F52EEE">
      <w:pPr>
        <w:pStyle w:val="Heading1"/>
        <w:numPr>
          <w:ilvl w:val="0"/>
          <w:numId w:val="9"/>
        </w:numPr>
        <w:rPr>
          <w:ins w:id="104" w:author="Wlodek Olesinski" w:date="2015-06-27T14:47:00Z"/>
        </w:rPr>
        <w:pPrChange w:id="105" w:author="Wlodek Olesinski" w:date="2015-06-27T14:47:00Z">
          <w:pPr>
            <w:spacing w:after="240"/>
            <w:jc w:val="both"/>
          </w:pPr>
        </w:pPrChange>
      </w:pPr>
      <w:ins w:id="106" w:author="Wlodek Olesinski" w:date="2015-06-27T14:46:00Z">
        <w:r>
          <w:t>How far from 2.0?</w:t>
        </w:r>
      </w:ins>
    </w:p>
    <w:p w:rsidR="007E30A7" w:rsidRDefault="007E30A7">
      <w:pPr>
        <w:rPr>
          <w:ins w:id="107" w:author="Wlodek Olesinski" w:date="2015-06-27T14:47:00Z"/>
        </w:rPr>
        <w:pPrChange w:id="108" w:author="Wlodek Olesinski" w:date="2015-06-27T14:47:00Z">
          <w:pPr>
            <w:spacing w:after="240"/>
            <w:jc w:val="both"/>
          </w:pPr>
        </w:pPrChange>
      </w:pPr>
    </w:p>
    <w:p w:rsidR="007E30A7" w:rsidRDefault="00F52EEE">
      <w:pPr>
        <w:pStyle w:val="ListParagraph"/>
        <w:numPr>
          <w:ilvl w:val="0"/>
          <w:numId w:val="10"/>
        </w:numPr>
        <w:rPr>
          <w:ins w:id="109" w:author="Wlodek Olesinski" w:date="2015-06-27T17:17:00Z"/>
        </w:rPr>
        <w:pPrChange w:id="110" w:author="Wlodek Olesinski" w:date="2015-06-27T14:48:00Z">
          <w:pPr>
            <w:spacing w:after="240"/>
            <w:jc w:val="both"/>
          </w:pPr>
        </w:pPrChange>
      </w:pPr>
      <w:ins w:id="111" w:author="Wlodek Olesinski" w:date="2015-06-27T14:48:00Z">
        <w:r>
          <w:t>Several commands / responses</w:t>
        </w:r>
      </w:ins>
      <w:ins w:id="112" w:author="Wlodek Olesinski" w:date="2015-06-27T17:17:00Z">
        <w:r w:rsidR="0090696B">
          <w:t xml:space="preserve"> are not implemented.</w:t>
        </w:r>
      </w:ins>
    </w:p>
    <w:p w:rsidR="007E30A7" w:rsidRDefault="0090696B">
      <w:pPr>
        <w:pStyle w:val="ListParagraph"/>
        <w:numPr>
          <w:ilvl w:val="0"/>
          <w:numId w:val="10"/>
        </w:numPr>
        <w:rPr>
          <w:ins w:id="113" w:author="Wlodek Olesinski" w:date="2015-06-28T09:50:00Z"/>
        </w:rPr>
        <w:pPrChange w:id="114" w:author="Wlodek Olesinski" w:date="2015-06-27T14:48:00Z">
          <w:pPr>
            <w:spacing w:after="240"/>
            <w:jc w:val="both"/>
          </w:pPr>
        </w:pPrChange>
      </w:pPr>
      <w:ins w:id="115" w:author="Wlodek Olesinski" w:date="2015-06-27T17:17:00Z">
        <w:r>
          <w:t>No remote execution, i.e. node id (within the command) must be the one attached to the Tap.</w:t>
        </w:r>
      </w:ins>
    </w:p>
    <w:p w:rsidR="007E30A7" w:rsidRDefault="005268C9">
      <w:pPr>
        <w:pStyle w:val="ListParagraph"/>
        <w:numPr>
          <w:ilvl w:val="0"/>
          <w:numId w:val="10"/>
        </w:numPr>
        <w:rPr>
          <w:ins w:id="116" w:author="Wlodek Olesinski" w:date="2015-06-28T09:48:00Z"/>
        </w:rPr>
        <w:pPrChange w:id="117" w:author="Wlodek Olesinski" w:date="2015-06-27T14:48:00Z">
          <w:pPr>
            <w:spacing w:after="240"/>
            <w:jc w:val="both"/>
          </w:pPr>
        </w:pPrChange>
      </w:pPr>
      <w:ins w:id="118" w:author="Wlodek Olesinski" w:date="2015-06-28T09:50:00Z">
        <w:r>
          <w:t>Master Id is fixed at 1.</w:t>
        </w:r>
      </w:ins>
    </w:p>
    <w:p w:rsidR="007E30A7" w:rsidRDefault="005268C9">
      <w:pPr>
        <w:pStyle w:val="ListParagraph"/>
        <w:numPr>
          <w:ilvl w:val="0"/>
          <w:numId w:val="10"/>
        </w:numPr>
        <w:rPr>
          <w:ins w:id="119" w:author="Wlodek Olesinski" w:date="2015-06-28T09:48:00Z"/>
        </w:rPr>
        <w:pPrChange w:id="120" w:author="Wlodek Olesinski" w:date="2015-06-27T14:48:00Z">
          <w:pPr>
            <w:spacing w:after="240"/>
            <w:jc w:val="both"/>
          </w:pPr>
        </w:pPrChange>
      </w:pPr>
      <w:ins w:id="121" w:author="Wlodek Olesinski" w:date="2015-06-28T09:48:00Z">
        <w:r>
          <w:t>Master change must be reworked for multiple masters (that includes the Eye Butler project).</w:t>
        </w:r>
      </w:ins>
    </w:p>
    <w:p w:rsidR="007E30A7" w:rsidRDefault="005268C9">
      <w:pPr>
        <w:pStyle w:val="ListParagraph"/>
        <w:numPr>
          <w:ilvl w:val="0"/>
          <w:numId w:val="10"/>
        </w:numPr>
        <w:rPr>
          <w:ins w:id="122" w:author="Wlodek Olesinski" w:date="2015-06-27T17:17:00Z"/>
        </w:rPr>
        <w:pPrChange w:id="123" w:author="Wlodek Olesinski" w:date="2015-06-27T14:48:00Z">
          <w:pPr>
            <w:spacing w:after="240"/>
            <w:jc w:val="both"/>
          </w:pPr>
        </w:pPrChange>
      </w:pPr>
      <w:ins w:id="124" w:author="Wlodek Olesinski" w:date="2015-06-28T09:49:00Z">
        <w:r>
          <w:t>Relays should be reworked for a bit more flexibility.</w:t>
        </w:r>
      </w:ins>
    </w:p>
    <w:p w:rsidR="007E30A7" w:rsidRDefault="007E30A7">
      <w:pPr>
        <w:pStyle w:val="ListParagraph"/>
        <w:rPr>
          <w:ins w:id="125" w:author="Wlodek Olesinski" w:date="2015-06-28T09:48:00Z"/>
        </w:rPr>
        <w:pPrChange w:id="126" w:author="Wlodek Olesinski" w:date="2015-06-28T09:48:00Z">
          <w:pPr>
            <w:spacing w:after="240"/>
            <w:jc w:val="both"/>
          </w:pPr>
        </w:pPrChange>
      </w:pPr>
    </w:p>
    <w:p w:rsidR="007E30A7" w:rsidRDefault="007E30A7">
      <w:pPr>
        <w:pStyle w:val="ListParagraph"/>
        <w:rPr>
          <w:ins w:id="127" w:author="Wlodek Olesinski" w:date="2015-06-27T17:18:00Z"/>
        </w:rPr>
        <w:pPrChange w:id="128" w:author="Wlodek Olesinski" w:date="2015-06-28T09:48:00Z">
          <w:pPr>
            <w:spacing w:after="240"/>
            <w:jc w:val="both"/>
          </w:pPr>
        </w:pPrChange>
      </w:pPr>
    </w:p>
    <w:p w:rsidR="007E30A7" w:rsidRDefault="007E30A7">
      <w:pPr>
        <w:rPr>
          <w:ins w:id="129" w:author="Wlodek Olesinski" w:date="2015-06-27T17:18:00Z"/>
        </w:rPr>
        <w:pPrChange w:id="130" w:author="Wlodek Olesinski" w:date="2015-06-27T17:18:00Z">
          <w:pPr>
            <w:spacing w:after="240"/>
            <w:jc w:val="both"/>
          </w:pPr>
        </w:pPrChange>
      </w:pPr>
    </w:p>
    <w:p w:rsidR="007E30A7" w:rsidRDefault="0090696B">
      <w:pPr>
        <w:pStyle w:val="Heading1"/>
        <w:rPr>
          <w:ins w:id="131" w:author="Wlodek Olesinski" w:date="2015-06-27T17:19:00Z"/>
        </w:rPr>
        <w:pPrChange w:id="132" w:author="Wlodek Olesinski" w:date="2015-06-27T17:19:00Z">
          <w:pPr>
            <w:spacing w:after="240"/>
            <w:jc w:val="both"/>
          </w:pPr>
        </w:pPrChange>
      </w:pPr>
      <w:ins w:id="133" w:author="Wlodek Olesinski" w:date="2015-06-27T17:18:00Z">
        <w:r>
          <w:t>Testing, qu</w:t>
        </w:r>
      </w:ins>
      <w:ins w:id="134" w:author="Wlodek Olesinski" w:date="2015-06-27T17:19:00Z">
        <w:r>
          <w:t>i</w:t>
        </w:r>
      </w:ins>
      <w:ins w:id="135" w:author="Wlodek Olesinski" w:date="2015-06-27T17:18:00Z">
        <w:r>
          <w:t>ck start</w:t>
        </w:r>
      </w:ins>
      <w:ins w:id="136" w:author="Wlodek Olesinski" w:date="2015-06-28T09:56:00Z">
        <w:r w:rsidR="006012F0">
          <w:t xml:space="preserve">, </w:t>
        </w:r>
      </w:ins>
      <w:ins w:id="137" w:author="Wlodek Olesinski" w:date="2015-06-28T09:57:00Z">
        <w:r w:rsidR="005B4E9F">
          <w:t>illustrations, divagations</w:t>
        </w:r>
      </w:ins>
    </w:p>
    <w:p w:rsidR="007E30A7" w:rsidRDefault="007E30A7">
      <w:pPr>
        <w:rPr>
          <w:ins w:id="138" w:author="Wlodek Olesinski" w:date="2015-06-27T17:19:00Z"/>
        </w:rPr>
        <w:pPrChange w:id="139" w:author="Wlodek Olesinski" w:date="2015-06-27T17:19:00Z">
          <w:pPr>
            <w:spacing w:after="240"/>
            <w:jc w:val="both"/>
          </w:pPr>
        </w:pPrChange>
      </w:pPr>
    </w:p>
    <w:p w:rsidR="007E30A7" w:rsidRDefault="00C72E51">
      <w:pPr>
        <w:rPr>
          <w:ins w:id="140" w:author="Wlodek Olesinski" w:date="2015-06-28T09:55:00Z"/>
        </w:rPr>
        <w:pPrChange w:id="141" w:author="Wlodek Olesinski" w:date="2015-06-27T17:19:00Z">
          <w:pPr>
            <w:spacing w:after="240"/>
            <w:jc w:val="both"/>
          </w:pPr>
        </w:pPrChange>
      </w:pPr>
      <w:ins w:id="142" w:author="Wlodek Olesinski" w:date="2015-06-28T09:51:00Z">
        <w:r>
          <w:t xml:space="preserve">VUEE configuration </w:t>
        </w:r>
      </w:ins>
      <w:proofErr w:type="spellStart"/>
      <w:ins w:id="143" w:author="Wlodek Olesinski" w:date="2015-06-28T18:03:00Z">
        <w:r>
          <w:t>g</w:t>
        </w:r>
      </w:ins>
      <w:ins w:id="144" w:author="Wlodek Olesinski" w:date="2015-06-28T09:50:00Z">
        <w:r w:rsidR="006012F0">
          <w:t>or</w:t>
        </w:r>
        <w:proofErr w:type="spellEnd"/>
        <w:r w:rsidR="006012F0">
          <w:t xml:space="preserve"> ‘</w:t>
        </w:r>
      </w:ins>
      <w:ins w:id="145" w:author="Wlodek Olesinski" w:date="2015-06-28T18:03:00Z">
        <w:r>
          <w:t>light</w:t>
        </w:r>
      </w:ins>
      <w:ins w:id="146" w:author="Wlodek Olesinski" w:date="2015-06-28T09:50:00Z">
        <w:r w:rsidR="006012F0">
          <w:t xml:space="preserve"> testing</w:t>
        </w:r>
      </w:ins>
      <w:ins w:id="147" w:author="Wlodek Olesinski" w:date="2015-06-28T09:51:00Z">
        <w:r w:rsidR="006012F0">
          <w:t>’: shared_plug.tcl</w:t>
        </w:r>
      </w:ins>
      <w:ins w:id="148" w:author="Wlodek Olesinski" w:date="2015-06-28T09:52:00Z">
        <w:r w:rsidR="006012F0">
          <w:t>, apki.xml (Master, Peg2</w:t>
        </w:r>
      </w:ins>
      <w:ins w:id="149" w:author="Wlodek Olesinski" w:date="2015-06-28T09:53:00Z">
        <w:r w:rsidR="006012F0">
          <w:t xml:space="preserve">, Tag101 </w:t>
        </w:r>
      </w:ins>
      <w:ins w:id="150" w:author="Wlodek Olesinski" w:date="2015-06-28T09:54:00Z">
        <w:r w:rsidR="006012F0">
          <w:t>(</w:t>
        </w:r>
      </w:ins>
      <w:ins w:id="151" w:author="Wlodek Olesinski" w:date="2015-06-28T09:53:00Z">
        <w:r w:rsidR="006012F0">
          <w:t>AP319)</w:t>
        </w:r>
      </w:ins>
      <w:ins w:id="152" w:author="Wlodek Olesinski" w:date="2015-06-28T09:54:00Z">
        <w:r w:rsidR="006012F0">
          <w:t xml:space="preserve">, Tag102 (AP320). </w:t>
        </w:r>
      </w:ins>
      <w:ins w:id="153" w:author="Wlodek Olesinski" w:date="2015-06-28T09:55:00Z">
        <w:r w:rsidR="006012F0">
          <w:t>(</w:t>
        </w:r>
      </w:ins>
      <w:ins w:id="154" w:author="Wlodek Olesinski" w:date="2015-06-28T09:54:00Z">
        <w:r w:rsidR="006012F0">
          <w:t xml:space="preserve">All IF notes for </w:t>
        </w:r>
        <w:proofErr w:type="spellStart"/>
        <w:r w:rsidR="006012F0">
          <w:t>Alphanet</w:t>
        </w:r>
        <w:proofErr w:type="spellEnd"/>
        <w:r w:rsidR="006012F0">
          <w:t xml:space="preserve"> 1.0 were produced from the same setup.</w:t>
        </w:r>
      </w:ins>
      <w:ins w:id="155" w:author="Wlodek Olesinski" w:date="2015-06-28T09:55:00Z">
        <w:r w:rsidR="006012F0">
          <w:t>)</w:t>
        </w:r>
      </w:ins>
      <w:ins w:id="156" w:author="Wlodek Olesinski" w:date="2015-06-28T09:54:00Z">
        <w:r w:rsidR="006012F0">
          <w:t xml:space="preserve"> </w:t>
        </w:r>
      </w:ins>
    </w:p>
    <w:p w:rsidR="007E30A7" w:rsidRDefault="006012F0">
      <w:pPr>
        <w:rPr>
          <w:ins w:id="157" w:author="Wlodek Olesinski" w:date="2015-06-29T13:56:00Z"/>
        </w:rPr>
        <w:pPrChange w:id="158" w:author="Wlodek Olesinski" w:date="2015-06-27T17:19:00Z">
          <w:pPr>
            <w:spacing w:after="240"/>
            <w:jc w:val="both"/>
          </w:pPr>
        </w:pPrChange>
      </w:pPr>
      <w:ins w:id="159" w:author="Wlodek Olesinski" w:date="2015-06-28T09:55:00Z">
        <w:r>
          <w:t xml:space="preserve">Within </w:t>
        </w:r>
        <w:proofErr w:type="spellStart"/>
        <w:r>
          <w:t>shared_plug</w:t>
        </w:r>
        <w:proofErr w:type="spellEnd"/>
        <w:r>
          <w:t>, default debug / dump level is set to 2 (</w:t>
        </w:r>
      </w:ins>
      <w:ins w:id="160" w:author="Wlodek Olesinski" w:date="2015-06-28T09:56:00Z">
        <w:r>
          <w:t>equivalent of ‘de 2’.</w:t>
        </w:r>
      </w:ins>
      <w:ins w:id="161" w:author="Wlodek Olesinski" w:date="2015-06-28T09:57:00Z">
        <w:r w:rsidR="005B4E9F">
          <w:t xml:space="preserve"> Attach </w:t>
        </w:r>
        <w:proofErr w:type="gramStart"/>
        <w:r w:rsidR="005B4E9F">
          <w:t>UART(</w:t>
        </w:r>
        <w:proofErr w:type="gramEnd"/>
        <w:r w:rsidR="005B4E9F">
          <w:t>hex) to Peg2</w:t>
        </w:r>
      </w:ins>
      <w:ins w:id="162" w:author="Wlodek Olesinski" w:date="2015-06-28T09:58:00Z">
        <w:r w:rsidR="005B4E9F">
          <w:t xml:space="preserve"> – all commands are entered there</w:t>
        </w:r>
      </w:ins>
      <w:ins w:id="163" w:author="Wlodek Olesinski" w:date="2015-06-28T18:03:00Z">
        <w:r w:rsidR="00C72E51">
          <w:t xml:space="preserve"> and the responses pasted from there</w:t>
        </w:r>
      </w:ins>
      <w:ins w:id="164" w:author="Wlodek Olesinski" w:date="2015-06-28T09:58:00Z">
        <w:r w:rsidR="005B4E9F">
          <w:t>. Occasionally, we’ll be using EMUL window as well.</w:t>
        </w:r>
      </w:ins>
    </w:p>
    <w:p w:rsidR="007E30A7" w:rsidRDefault="002A77D2">
      <w:pPr>
        <w:rPr>
          <w:ins w:id="165" w:author="Wlodek Olesinski" w:date="2015-06-28T18:04:00Z"/>
        </w:rPr>
        <w:pPrChange w:id="166" w:author="Wlodek Olesinski" w:date="2015-06-27T17:19:00Z">
          <w:pPr>
            <w:spacing w:after="240"/>
            <w:jc w:val="both"/>
          </w:pPr>
        </w:pPrChange>
      </w:pPr>
      <w:ins w:id="167" w:author="Wlodek Olesinski" w:date="2015-06-29T13:56:00Z">
        <w:r>
          <w:t xml:space="preserve">Note that this is far from complete OSSI tests </w:t>
        </w:r>
      </w:ins>
      <w:ins w:id="168" w:author="Wlodek Olesinski" w:date="2015-06-29T13:57:00Z">
        <w:r>
          <w:t>–</w:t>
        </w:r>
      </w:ins>
      <w:ins w:id="169" w:author="Wlodek Olesinski" w:date="2015-06-29T13:56:00Z">
        <w:r>
          <w:t xml:space="preserve"> we </w:t>
        </w:r>
      </w:ins>
      <w:ins w:id="170" w:author="Wlodek Olesinski" w:date="2015-06-29T13:57:00Z">
        <w:r>
          <w:t xml:space="preserve">list the commands &amp; </w:t>
        </w:r>
        <w:proofErr w:type="spellStart"/>
        <w:r>
          <w:t>reposnses</w:t>
        </w:r>
        <w:proofErr w:type="spellEnd"/>
        <w:r>
          <w:t xml:space="preserve"> &amp; dwell on some side effects only to help </w:t>
        </w:r>
      </w:ins>
      <w:ins w:id="171" w:author="Wlodek Olesinski" w:date="2015-06-29T13:58:00Z">
        <w:r>
          <w:t>with</w:t>
        </w:r>
      </w:ins>
      <w:ins w:id="172" w:author="Wlodek Olesinski" w:date="2015-06-29T13:57:00Z">
        <w:r>
          <w:t xml:space="preserve"> further OSSI </w:t>
        </w:r>
      </w:ins>
      <w:ins w:id="173" w:author="Wlodek Olesinski" w:date="2015-06-29T13:58:00Z">
        <w:r>
          <w:t xml:space="preserve">and related tools </w:t>
        </w:r>
      </w:ins>
      <w:ins w:id="174" w:author="Wlodek Olesinski" w:date="2015-06-29T13:57:00Z">
        <w:r>
          <w:t>development.</w:t>
        </w:r>
      </w:ins>
    </w:p>
    <w:p w:rsidR="007E30A7" w:rsidRPr="007E30A7" w:rsidRDefault="003220E2">
      <w:pPr>
        <w:rPr>
          <w:ins w:id="175" w:author="Wlodek Olesinski" w:date="2015-06-29T13:16:00Z"/>
          <w:b/>
          <w:lang w:val="pl-PL"/>
          <w:rPrChange w:id="176" w:author="Wlodek Olesinski" w:date="2015-06-29T22:33:00Z">
            <w:rPr>
              <w:ins w:id="177" w:author="Wlodek Olesinski" w:date="2015-06-29T13:16:00Z"/>
            </w:rPr>
          </w:rPrChange>
        </w:rPr>
        <w:pPrChange w:id="178" w:author="Wlodek Olesinski" w:date="2015-06-27T17:19:00Z">
          <w:pPr>
            <w:spacing w:after="240"/>
            <w:jc w:val="both"/>
          </w:pPr>
        </w:pPrChange>
      </w:pPr>
      <w:ins w:id="179" w:author="Wlodek Olesinski" w:date="2015-06-29T13:16:00Z">
        <w:r w:rsidRPr="007E30A7">
          <w:rPr>
            <w:b/>
            <w:lang w:val="pl-PL"/>
            <w:rPrChange w:id="180" w:author="Wlodek Olesinski" w:date="2015-06-29T22:33:00Z">
              <w:rPr/>
            </w:rPrChange>
          </w:rPr>
          <w:t>CMD_GET</w:t>
        </w:r>
      </w:ins>
    </w:p>
    <w:p w:rsidR="007E30A7" w:rsidRPr="007E30A7" w:rsidRDefault="007E30A7">
      <w:pPr>
        <w:rPr>
          <w:ins w:id="181" w:author="Wlodek Olesinski" w:date="2015-06-29T13:55:00Z"/>
          <w:lang w:val="pl-PL"/>
          <w:rPrChange w:id="182" w:author="Wlodek Olesinski" w:date="2015-06-29T22:33:00Z">
            <w:rPr>
              <w:ins w:id="183" w:author="Wlodek Olesinski" w:date="2015-06-29T13:55:00Z"/>
            </w:rPr>
          </w:rPrChange>
        </w:rPr>
        <w:pPrChange w:id="184" w:author="Wlodek Olesinski" w:date="2015-06-27T17:19:00Z">
          <w:pPr>
            <w:spacing w:after="240"/>
            <w:jc w:val="both"/>
          </w:pPr>
        </w:pPrChange>
      </w:pPr>
    </w:p>
    <w:p w:rsidR="002A77D2" w:rsidRPr="007E30A7" w:rsidRDefault="002A77D2" w:rsidP="002A77D2">
      <w:pPr>
        <w:rPr>
          <w:ins w:id="185" w:author="Wlodek Olesinski" w:date="2015-06-29T13:55:00Z"/>
          <w:lang w:val="pl-PL"/>
          <w:rPrChange w:id="186" w:author="Wlodek Olesinski" w:date="2015-06-29T22:33:00Z">
            <w:rPr>
              <w:ins w:id="187" w:author="Wlodek Olesinski" w:date="2015-06-29T13:55:00Z"/>
            </w:rPr>
          </w:rPrChange>
        </w:rPr>
      </w:pPr>
      <w:ins w:id="188" w:author="Wlodek Olesinski" w:date="2015-06-29T13:55:00Z">
        <w:r w:rsidRPr="007E30A7">
          <w:rPr>
            <w:lang w:val="pl-PL"/>
            <w:rPrChange w:id="189" w:author="Wlodek Olesinski" w:date="2015-06-29T22:33:00Z">
              <w:rPr/>
            </w:rPrChange>
          </w:rPr>
          <w:t>x82 2 0 1 80 2 0 1 2 3</w:t>
        </w:r>
      </w:ins>
    </w:p>
    <w:p w:rsidR="002A77D2" w:rsidRPr="007E30A7" w:rsidRDefault="002A77D2" w:rsidP="002A77D2">
      <w:pPr>
        <w:rPr>
          <w:ins w:id="190" w:author="Wlodek Olesinski" w:date="2015-06-29T13:55:00Z"/>
          <w:lang w:val="pl-PL"/>
          <w:rPrChange w:id="191" w:author="Wlodek Olesinski" w:date="2015-06-29T22:33:00Z">
            <w:rPr>
              <w:ins w:id="192" w:author="Wlodek Olesinski" w:date="2015-06-29T13:55:00Z"/>
            </w:rPr>
          </w:rPrChange>
        </w:rPr>
      </w:pPr>
      <w:ins w:id="193" w:author="Wlodek Olesinski" w:date="2015-06-29T13:55:00Z">
        <w:r w:rsidRPr="007E30A7">
          <w:rPr>
            <w:lang w:val="pl-PL"/>
            <w:rPrChange w:id="194" w:author="Wlodek Olesinski" w:date="2015-06-29T22:33:00Z">
              <w:rPr/>
            </w:rPrChange>
          </w:rPr>
          <w:t>--&gt;: [82 02 00 01 80 02 00 01 02 03]</w:t>
        </w:r>
      </w:ins>
    </w:p>
    <w:p w:rsidR="002A77D2" w:rsidRPr="007E30A7" w:rsidRDefault="002A77D2" w:rsidP="002A77D2">
      <w:pPr>
        <w:rPr>
          <w:ins w:id="195" w:author="Wlodek Olesinski" w:date="2015-06-29T13:55:00Z"/>
          <w:lang w:val="pl-PL"/>
          <w:rPrChange w:id="196" w:author="Wlodek Olesinski" w:date="2015-06-29T22:33:00Z">
            <w:rPr>
              <w:ins w:id="197" w:author="Wlodek Olesinski" w:date="2015-06-29T13:55:00Z"/>
            </w:rPr>
          </w:rPrChange>
        </w:rPr>
      </w:pPr>
      <w:ins w:id="198" w:author="Wlodek Olesinski" w:date="2015-06-29T13:55:00Z">
        <w:r w:rsidRPr="007E30A7">
          <w:rPr>
            <w:lang w:val="pl-PL"/>
            <w:rPrChange w:id="199" w:author="Wlodek Olesinski" w:date="2015-06-29T22:33:00Z">
              <w:rPr/>
            </w:rPrChange>
          </w:rPr>
          <w:t>&lt;-U: [82 02 00 00 00]</w:t>
        </w:r>
      </w:ins>
    </w:p>
    <w:p w:rsidR="007E30A7" w:rsidRPr="007E30A7" w:rsidRDefault="007E30A7" w:rsidP="002A77D2">
      <w:pPr>
        <w:rPr>
          <w:ins w:id="200" w:author="Wlodek Olesinski" w:date="2015-06-29T22:33:00Z"/>
          <w:lang w:val="pl-PL"/>
          <w:rPrChange w:id="201" w:author="Wlodek Olesinski" w:date="2015-06-29T22:33:00Z">
            <w:rPr>
              <w:ins w:id="202" w:author="Wlodek Olesinski" w:date="2015-06-29T22:33:00Z"/>
            </w:rPr>
          </w:rPrChange>
        </w:rPr>
      </w:pPr>
      <w:ins w:id="203" w:author="Wlodek Olesinski" w:date="2015-06-29T22:33:00Z">
        <w:r w:rsidRPr="007E30A7">
          <w:rPr>
            <w:lang w:val="pl-PL"/>
            <w:rPrChange w:id="204" w:author="Wlodek Olesinski" w:date="2015-06-29T22:33:00Z">
              <w:rPr/>
            </w:rPrChange>
          </w:rPr>
          <w:t>&lt;-U: [04 02 00 01 80 00 02 00 01 02 00 02 02 00 ca ba 03 01 00]</w:t>
        </w:r>
      </w:ins>
    </w:p>
    <w:p w:rsidR="00A91FEA" w:rsidRDefault="00A91FEA" w:rsidP="002A77D2">
      <w:pPr>
        <w:rPr>
          <w:ins w:id="205" w:author="Wlodek Olesinski" w:date="2015-06-29T14:00:00Z"/>
        </w:rPr>
      </w:pPr>
      <w:ins w:id="206" w:author="Wlodek Olesinski" w:date="2015-06-29T13:59:00Z">
        <w:r>
          <w:t>FG_ACKR is set (in 0x82) so the ACK is sent back before the due response.</w:t>
        </w:r>
      </w:ins>
    </w:p>
    <w:p w:rsidR="00A91FEA" w:rsidRDefault="00A91FEA" w:rsidP="002A77D2">
      <w:pPr>
        <w:rPr>
          <w:ins w:id="207" w:author="Wlodek Olesinski" w:date="2015-06-29T13:55:00Z"/>
        </w:rPr>
      </w:pPr>
    </w:p>
    <w:p w:rsidR="002A77D2" w:rsidRDefault="002A77D2" w:rsidP="002A77D2">
      <w:pPr>
        <w:rPr>
          <w:ins w:id="208" w:author="Wlodek Olesinski" w:date="2015-06-29T13:55:00Z"/>
        </w:rPr>
      </w:pPr>
      <w:proofErr w:type="gramStart"/>
      <w:ins w:id="209" w:author="Wlodek Olesinski" w:date="2015-06-29T13:55:00Z">
        <w:r>
          <w:t>x03</w:t>
        </w:r>
        <w:proofErr w:type="gramEnd"/>
        <w:r>
          <w:t xml:space="preserve"> 2 0 1 80 2 0 1 2 3</w:t>
        </w:r>
      </w:ins>
    </w:p>
    <w:p w:rsidR="002A77D2" w:rsidRDefault="002A77D2" w:rsidP="002A77D2">
      <w:pPr>
        <w:rPr>
          <w:ins w:id="210" w:author="Wlodek Olesinski" w:date="2015-06-29T13:55:00Z"/>
        </w:rPr>
      </w:pPr>
      <w:ins w:id="211" w:author="Wlodek Olesinski" w:date="2015-06-29T13:55:00Z">
        <w:r>
          <w:t>--&gt;: [03 02 00 01 80 02 00 01 02 03]</w:t>
        </w:r>
      </w:ins>
    </w:p>
    <w:p w:rsidR="002A77D2" w:rsidRDefault="002A77D2" w:rsidP="002A77D2">
      <w:pPr>
        <w:rPr>
          <w:ins w:id="212" w:author="Wlodek Olesinski" w:date="2015-06-29T14:01:00Z"/>
        </w:rPr>
      </w:pPr>
      <w:ins w:id="213" w:author="Wlodek Olesinski" w:date="2015-06-29T13:55:00Z">
        <w:r w:rsidRPr="002A77D2">
          <w:t>&lt;-U: [05 02 00 01 80 00 02 00 01 02 00 9e 02 02 00 ca ba 99 03]</w:t>
        </w:r>
      </w:ins>
    </w:p>
    <w:p w:rsidR="00A91FEA" w:rsidRDefault="00A91FEA" w:rsidP="002A77D2">
      <w:pPr>
        <w:rPr>
          <w:ins w:id="214" w:author="Wlodek Olesinski" w:date="2015-06-29T14:01:00Z"/>
        </w:rPr>
      </w:pPr>
      <w:ins w:id="215" w:author="Wlodek Olesinski" w:date="2015-06-29T14:01:00Z">
        <w:r>
          <w:t>FG_ACKR clear, no ACK.</w:t>
        </w:r>
      </w:ins>
    </w:p>
    <w:p w:rsidR="00A91FEA" w:rsidRPr="002A77D2" w:rsidRDefault="00A91FEA" w:rsidP="002A77D2">
      <w:pPr>
        <w:rPr>
          <w:ins w:id="216" w:author="Wlodek Olesinski" w:date="2015-06-29T13:55:00Z"/>
        </w:rPr>
      </w:pPr>
    </w:p>
    <w:p w:rsidR="002A77D2" w:rsidRPr="002A77D2" w:rsidRDefault="002A77D2" w:rsidP="002A77D2">
      <w:pPr>
        <w:rPr>
          <w:ins w:id="217" w:author="Wlodek Olesinski" w:date="2015-06-29T13:55:00Z"/>
        </w:rPr>
      </w:pPr>
      <w:proofErr w:type="gramStart"/>
      <w:ins w:id="218" w:author="Wlodek Olesinski" w:date="2015-06-29T13:55:00Z">
        <w:r w:rsidRPr="002A77D2">
          <w:t>x02</w:t>
        </w:r>
        <w:proofErr w:type="gramEnd"/>
        <w:r w:rsidRPr="002A77D2">
          <w:t xml:space="preserve"> 2 0 1 </w:t>
        </w:r>
        <w:proofErr w:type="spellStart"/>
        <w:r w:rsidRPr="002A77D2">
          <w:t>1</w:t>
        </w:r>
        <w:proofErr w:type="spellEnd"/>
        <w:r w:rsidRPr="002A77D2">
          <w:t xml:space="preserve"> 2 0 1 2 3</w:t>
        </w:r>
      </w:ins>
    </w:p>
    <w:p w:rsidR="002A77D2" w:rsidRPr="002A77D2" w:rsidRDefault="002A77D2" w:rsidP="002A77D2">
      <w:pPr>
        <w:rPr>
          <w:ins w:id="219" w:author="Wlodek Olesinski" w:date="2015-06-29T13:55:00Z"/>
        </w:rPr>
      </w:pPr>
      <w:ins w:id="220" w:author="Wlodek Olesinski" w:date="2015-06-29T13:55:00Z">
        <w:r w:rsidRPr="002A77D2">
          <w:t xml:space="preserve">--&gt;: [02 02 00 01 </w:t>
        </w:r>
        <w:proofErr w:type="spellStart"/>
        <w:r w:rsidRPr="002A77D2">
          <w:t>01</w:t>
        </w:r>
        <w:proofErr w:type="spellEnd"/>
        <w:r w:rsidRPr="002A77D2">
          <w:t xml:space="preserve"> 02 00 01 02 03]</w:t>
        </w:r>
      </w:ins>
    </w:p>
    <w:p w:rsidR="007E30A7" w:rsidRDefault="007E30A7" w:rsidP="002A77D2">
      <w:pPr>
        <w:rPr>
          <w:ins w:id="221" w:author="Wlodek Olesinski" w:date="2015-06-29T22:34:00Z"/>
        </w:rPr>
      </w:pPr>
      <w:ins w:id="222" w:author="Wlodek Olesinski" w:date="2015-06-29T22:34:00Z">
        <w:r w:rsidRPr="007E30A7">
          <w:t xml:space="preserve">&lt;-U: [05 02 00 01 80 00 02 00 01 02 00 02 </w:t>
        </w:r>
        <w:proofErr w:type="spellStart"/>
        <w:r w:rsidRPr="007E30A7">
          <w:t>02</w:t>
        </w:r>
        <w:proofErr w:type="spellEnd"/>
        <w:r w:rsidRPr="007E30A7">
          <w:t xml:space="preserve"> 00 ca </w:t>
        </w:r>
        <w:proofErr w:type="spellStart"/>
        <w:r w:rsidRPr="007E30A7">
          <w:t>ba</w:t>
        </w:r>
        <w:proofErr w:type="spellEnd"/>
        <w:r w:rsidRPr="007E30A7">
          <w:t xml:space="preserve"> 03 01 00]</w:t>
        </w:r>
      </w:ins>
    </w:p>
    <w:p w:rsidR="00A91FEA" w:rsidRDefault="00A91FEA" w:rsidP="002A77D2">
      <w:pPr>
        <w:rPr>
          <w:ins w:id="223" w:author="Wlodek Olesinski" w:date="2015-06-29T14:02:00Z"/>
        </w:rPr>
      </w:pPr>
      <w:ins w:id="224" w:author="Wlodek Olesinski" w:date="2015-06-29T14:02:00Z">
        <w:r>
          <w:t xml:space="preserve">0x80 in </w:t>
        </w:r>
        <w:proofErr w:type="spellStart"/>
        <w:r>
          <w:t>op_ref</w:t>
        </w:r>
        <w:proofErr w:type="spellEnd"/>
        <w:r>
          <w:t xml:space="preserve"> doesn’t make a difference here.</w:t>
        </w:r>
      </w:ins>
    </w:p>
    <w:p w:rsidR="00A91FEA" w:rsidRPr="002A77D2" w:rsidRDefault="00A91FEA" w:rsidP="002A77D2">
      <w:pPr>
        <w:rPr>
          <w:ins w:id="225" w:author="Wlodek Olesinski" w:date="2015-06-29T13:55:00Z"/>
        </w:rPr>
      </w:pPr>
    </w:p>
    <w:p w:rsidR="002A77D2" w:rsidRDefault="002A77D2" w:rsidP="002A77D2">
      <w:pPr>
        <w:rPr>
          <w:ins w:id="226" w:author="Wlodek Olesinski" w:date="2015-06-29T13:55:00Z"/>
        </w:rPr>
      </w:pPr>
      <w:proofErr w:type="gramStart"/>
      <w:ins w:id="227" w:author="Wlodek Olesinski" w:date="2015-06-29T13:55:00Z">
        <w:r>
          <w:t>x02</w:t>
        </w:r>
        <w:proofErr w:type="gramEnd"/>
        <w:r>
          <w:t xml:space="preserve"> 2 0 1 </w:t>
        </w:r>
        <w:proofErr w:type="spellStart"/>
        <w:r>
          <w:t>1</w:t>
        </w:r>
        <w:proofErr w:type="spellEnd"/>
        <w:r>
          <w:t xml:space="preserve"> 2 0 1 2 3</w:t>
        </w:r>
      </w:ins>
    </w:p>
    <w:p w:rsidR="002A77D2" w:rsidRDefault="002A77D2" w:rsidP="002A77D2">
      <w:pPr>
        <w:rPr>
          <w:ins w:id="228" w:author="Wlodek Olesinski" w:date="2015-06-29T14:03:00Z"/>
        </w:rPr>
      </w:pPr>
      <w:ins w:id="229" w:author="Wlodek Olesinski" w:date="2015-06-29T13:55:00Z">
        <w:r>
          <w:t xml:space="preserve">--&gt;: [02 02 00 01 </w:t>
        </w:r>
        <w:proofErr w:type="spellStart"/>
        <w:r>
          <w:t>01</w:t>
        </w:r>
        <w:proofErr w:type="spellEnd"/>
        <w:r>
          <w:t xml:space="preserve"> 02 00 01 02 03]</w:t>
        </w:r>
      </w:ins>
    </w:p>
    <w:p w:rsidR="00A91FEA" w:rsidRDefault="00A91FEA" w:rsidP="002A77D2">
      <w:pPr>
        <w:rPr>
          <w:ins w:id="230" w:author="Wlodek Olesinski" w:date="2015-06-29T14:03:00Z"/>
        </w:rPr>
      </w:pPr>
      <w:ins w:id="231" w:author="Wlodek Olesinski" w:date="2015-06-29T14:03:00Z">
        <w:r>
          <w:t>Duplicate frame but FG_ACKR clear.</w:t>
        </w:r>
      </w:ins>
    </w:p>
    <w:p w:rsidR="00A91FEA" w:rsidRDefault="00A91FEA" w:rsidP="002A77D2">
      <w:pPr>
        <w:rPr>
          <w:ins w:id="232" w:author="Wlodek Olesinski" w:date="2015-06-29T13:55:00Z"/>
        </w:rPr>
      </w:pPr>
    </w:p>
    <w:p w:rsidR="002A77D2" w:rsidRDefault="002A77D2" w:rsidP="002A77D2">
      <w:pPr>
        <w:rPr>
          <w:ins w:id="233" w:author="Wlodek Olesinski" w:date="2015-06-29T13:55:00Z"/>
        </w:rPr>
      </w:pPr>
      <w:proofErr w:type="gramStart"/>
      <w:ins w:id="234" w:author="Wlodek Olesinski" w:date="2015-06-29T13:55:00Z">
        <w:r>
          <w:t>x82</w:t>
        </w:r>
        <w:proofErr w:type="gramEnd"/>
        <w:r>
          <w:t xml:space="preserve"> 2 0 1 </w:t>
        </w:r>
        <w:proofErr w:type="spellStart"/>
        <w:r>
          <w:t>1</w:t>
        </w:r>
        <w:proofErr w:type="spellEnd"/>
        <w:r>
          <w:t xml:space="preserve"> 2 0 1 2 3</w:t>
        </w:r>
      </w:ins>
    </w:p>
    <w:p w:rsidR="002A77D2" w:rsidRDefault="002A77D2" w:rsidP="002A77D2">
      <w:pPr>
        <w:rPr>
          <w:ins w:id="235" w:author="Wlodek Olesinski" w:date="2015-06-29T13:55:00Z"/>
        </w:rPr>
      </w:pPr>
      <w:ins w:id="236" w:author="Wlodek Olesinski" w:date="2015-06-29T13:55:00Z">
        <w:r>
          <w:t xml:space="preserve">--&gt;: [82 02 00 01 </w:t>
        </w:r>
        <w:proofErr w:type="spellStart"/>
        <w:r>
          <w:t>01</w:t>
        </w:r>
        <w:proofErr w:type="spellEnd"/>
        <w:r>
          <w:t xml:space="preserve"> 02 00 01 02 03]</w:t>
        </w:r>
      </w:ins>
    </w:p>
    <w:p w:rsidR="002A77D2" w:rsidRDefault="002A77D2" w:rsidP="002A77D2">
      <w:pPr>
        <w:spacing w:after="240"/>
        <w:jc w:val="both"/>
        <w:rPr>
          <w:ins w:id="237" w:author="Wlodek Olesinski" w:date="2015-06-29T13:55:00Z"/>
        </w:rPr>
      </w:pPr>
      <w:ins w:id="238" w:author="Wlodek Olesinski" w:date="2015-06-29T13:55:00Z">
        <w:r>
          <w:t xml:space="preserve">&lt;-U: [82 02 00 </w:t>
        </w:r>
        <w:proofErr w:type="spellStart"/>
        <w:r>
          <w:t>00</w:t>
        </w:r>
        <w:proofErr w:type="spellEnd"/>
        <w:r>
          <w:t xml:space="preserve"> 05]</w:t>
        </w:r>
      </w:ins>
    </w:p>
    <w:p w:rsidR="002A77D2" w:rsidRDefault="00A91FEA" w:rsidP="002A77D2">
      <w:pPr>
        <w:spacing w:after="240"/>
        <w:jc w:val="both"/>
        <w:rPr>
          <w:ins w:id="239" w:author="Wlodek Olesinski" w:date="2015-06-29T14:03:00Z"/>
        </w:rPr>
      </w:pPr>
      <w:ins w:id="240" w:author="Wlodek Olesinski" w:date="2015-06-29T14:03:00Z">
        <w:r>
          <w:t>Duplicate frame with FG_ACKR set.</w:t>
        </w:r>
      </w:ins>
    </w:p>
    <w:p w:rsidR="00A91FEA" w:rsidRDefault="00A91FEA" w:rsidP="002A77D2">
      <w:pPr>
        <w:spacing w:after="240"/>
        <w:jc w:val="both"/>
        <w:rPr>
          <w:ins w:id="241" w:author="Wlodek Olesinski" w:date="2015-06-29T14:03:00Z"/>
        </w:rPr>
      </w:pPr>
    </w:p>
    <w:p w:rsidR="00864B9E" w:rsidRDefault="00864B9E" w:rsidP="00864B9E">
      <w:pPr>
        <w:spacing w:after="240"/>
        <w:jc w:val="both"/>
        <w:rPr>
          <w:ins w:id="242" w:author="Wlodek Olesinski" w:date="2015-06-29T14:11:00Z"/>
        </w:rPr>
      </w:pPr>
      <w:proofErr w:type="gramStart"/>
      <w:ins w:id="243" w:author="Wlodek Olesinski" w:date="2015-06-29T14:11:00Z">
        <w:r>
          <w:t>x03</w:t>
        </w:r>
        <w:proofErr w:type="gramEnd"/>
        <w:r>
          <w:t xml:space="preserve"> 2 0 1 80 2 0 1 77 3</w:t>
        </w:r>
      </w:ins>
    </w:p>
    <w:p w:rsidR="00864B9E" w:rsidRDefault="00864B9E" w:rsidP="00864B9E">
      <w:pPr>
        <w:spacing w:after="240"/>
        <w:jc w:val="both"/>
        <w:rPr>
          <w:ins w:id="244" w:author="Wlodek Olesinski" w:date="2015-06-29T14:11:00Z"/>
        </w:rPr>
      </w:pPr>
      <w:ins w:id="245" w:author="Wlodek Olesinski" w:date="2015-06-29T14:11:00Z">
        <w:r>
          <w:t>--&gt;: [03 02 00 01 80 02 00 01 77 03]</w:t>
        </w:r>
      </w:ins>
    </w:p>
    <w:p w:rsidR="00C311A2" w:rsidRDefault="00C311A2" w:rsidP="00864B9E">
      <w:pPr>
        <w:spacing w:after="240"/>
        <w:jc w:val="both"/>
        <w:rPr>
          <w:ins w:id="246" w:author="Wlodek Olesinski" w:date="2015-06-29T22:37:00Z"/>
        </w:rPr>
      </w:pPr>
      <w:ins w:id="247" w:author="Wlodek Olesinski" w:date="2015-06-29T22:37:00Z">
        <w:r w:rsidRPr="00C311A2">
          <w:t xml:space="preserve">&lt;-U: [07 02 00 01 80 02 </w:t>
        </w:r>
        <w:proofErr w:type="spellStart"/>
        <w:r w:rsidRPr="00C311A2">
          <w:t>02</w:t>
        </w:r>
        <w:proofErr w:type="spellEnd"/>
        <w:r w:rsidRPr="00C311A2">
          <w:t xml:space="preserve"> 00 01 02 00 03 01 00]</w:t>
        </w:r>
      </w:ins>
    </w:p>
    <w:p w:rsidR="000506FA" w:rsidRDefault="000506FA" w:rsidP="00864B9E">
      <w:pPr>
        <w:spacing w:after="240"/>
        <w:jc w:val="both"/>
        <w:rPr>
          <w:ins w:id="248" w:author="Wlodek Olesinski" w:date="2015-06-29T14:12:00Z"/>
        </w:rPr>
      </w:pPr>
      <w:ins w:id="249" w:author="Wlodek Olesinski" w:date="2015-06-29T14:11:00Z">
        <w:r>
          <w:t>Bad parameter</w:t>
        </w:r>
      </w:ins>
      <w:ins w:id="250" w:author="Wlodek Olesinski" w:date="2015-06-29T22:37:00Z">
        <w:r w:rsidR="00C311A2">
          <w:t xml:space="preserve"> (0x77) skipped</w:t>
        </w:r>
      </w:ins>
      <w:ins w:id="251" w:author="Wlodek Olesinski" w:date="2015-06-29T14:11:00Z">
        <w:r>
          <w:t>.</w:t>
        </w:r>
      </w:ins>
    </w:p>
    <w:p w:rsidR="000506FA" w:rsidRDefault="000506FA" w:rsidP="00864B9E">
      <w:pPr>
        <w:spacing w:after="240"/>
        <w:jc w:val="both"/>
        <w:rPr>
          <w:ins w:id="252" w:author="Wlodek Olesinski" w:date="2015-06-29T14:11:00Z"/>
        </w:rPr>
      </w:pPr>
    </w:p>
    <w:p w:rsidR="00864B9E" w:rsidRDefault="00864B9E" w:rsidP="00864B9E">
      <w:pPr>
        <w:spacing w:after="240"/>
        <w:jc w:val="both"/>
        <w:rPr>
          <w:ins w:id="253" w:author="Wlodek Olesinski" w:date="2015-06-29T14:11:00Z"/>
        </w:rPr>
      </w:pPr>
      <w:proofErr w:type="gramStart"/>
      <w:ins w:id="254" w:author="Wlodek Olesinski" w:date="2015-06-29T14:11:00Z">
        <w:r>
          <w:t>x02</w:t>
        </w:r>
        <w:proofErr w:type="gramEnd"/>
        <w:r>
          <w:t xml:space="preserve"> 2 0 1 </w:t>
        </w:r>
        <w:proofErr w:type="spellStart"/>
        <w:r>
          <w:t>1</w:t>
        </w:r>
        <w:proofErr w:type="spellEnd"/>
        <w:r>
          <w:t xml:space="preserve"> 2 0 1 77 3</w:t>
        </w:r>
      </w:ins>
    </w:p>
    <w:p w:rsidR="00864B9E" w:rsidRDefault="00864B9E" w:rsidP="00864B9E">
      <w:pPr>
        <w:spacing w:after="240"/>
        <w:jc w:val="both"/>
        <w:rPr>
          <w:ins w:id="255" w:author="Wlodek Olesinski" w:date="2015-06-29T14:11:00Z"/>
        </w:rPr>
      </w:pPr>
      <w:ins w:id="256" w:author="Wlodek Olesinski" w:date="2015-06-29T14:11:00Z">
        <w:r>
          <w:t xml:space="preserve">--&gt;: [02 02 00 01 </w:t>
        </w:r>
        <w:proofErr w:type="spellStart"/>
        <w:r>
          <w:t>01</w:t>
        </w:r>
        <w:proofErr w:type="spellEnd"/>
        <w:r>
          <w:t xml:space="preserve"> 02 00 01 77 03]</w:t>
        </w:r>
      </w:ins>
    </w:p>
    <w:p w:rsidR="00C311A2" w:rsidRDefault="00C311A2" w:rsidP="00864B9E">
      <w:pPr>
        <w:spacing w:after="240"/>
        <w:jc w:val="both"/>
        <w:rPr>
          <w:ins w:id="257" w:author="Wlodek Olesinski" w:date="2015-06-29T22:38:00Z"/>
        </w:rPr>
      </w:pPr>
      <w:ins w:id="258" w:author="Wlodek Olesinski" w:date="2015-06-29T22:38:00Z">
        <w:r w:rsidRPr="00C311A2">
          <w:lastRenderedPageBreak/>
          <w:t xml:space="preserve">&lt;-U: [08 02 00 01 </w:t>
        </w:r>
        <w:proofErr w:type="spellStart"/>
        <w:r w:rsidRPr="00C311A2">
          <w:t>01</w:t>
        </w:r>
        <w:proofErr w:type="spellEnd"/>
        <w:r w:rsidRPr="00C311A2">
          <w:t xml:space="preserve"> 02 </w:t>
        </w:r>
        <w:proofErr w:type="spellStart"/>
        <w:r w:rsidRPr="00C311A2">
          <w:t>02</w:t>
        </w:r>
        <w:proofErr w:type="spellEnd"/>
        <w:r w:rsidRPr="00C311A2">
          <w:t xml:space="preserve"> 00 01 02 00 03 01 00]</w:t>
        </w:r>
      </w:ins>
    </w:p>
    <w:p w:rsidR="00864B9E" w:rsidRDefault="000506FA" w:rsidP="00864B9E">
      <w:pPr>
        <w:spacing w:after="240"/>
        <w:jc w:val="both"/>
        <w:rPr>
          <w:ins w:id="259" w:author="Wlodek Olesinski" w:date="2015-06-29T14:11:00Z"/>
        </w:rPr>
      </w:pPr>
      <w:ins w:id="260" w:author="Wlodek Olesinski" w:date="2015-06-29T14:12:00Z">
        <w:r>
          <w:t>Ba</w:t>
        </w:r>
      </w:ins>
      <w:ins w:id="261" w:author="Wlodek Olesinski" w:date="2015-06-29T14:13:00Z">
        <w:r>
          <w:t>d</w:t>
        </w:r>
      </w:ins>
      <w:ins w:id="262" w:author="Wlodek Olesinski" w:date="2015-06-29T14:12:00Z">
        <w:r>
          <w:t xml:space="preserve"> parameter (0x80 in </w:t>
        </w:r>
        <w:proofErr w:type="spellStart"/>
        <w:r>
          <w:t>op_ref</w:t>
        </w:r>
        <w:proofErr w:type="spellEnd"/>
        <w:r>
          <w:t xml:space="preserve"> doesn’t make </w:t>
        </w:r>
      </w:ins>
      <w:ins w:id="263" w:author="Wlodek Olesinski" w:date="2015-06-29T14:13:00Z">
        <w:r>
          <w:t>a difference here).</w:t>
        </w:r>
      </w:ins>
    </w:p>
    <w:p w:rsidR="00864B9E" w:rsidRDefault="00864B9E" w:rsidP="00864B9E">
      <w:pPr>
        <w:spacing w:after="240"/>
        <w:jc w:val="both"/>
        <w:rPr>
          <w:ins w:id="264" w:author="Wlodek Olesinski" w:date="2015-06-29T22:41:00Z"/>
        </w:rPr>
      </w:pPr>
    </w:p>
    <w:p w:rsidR="00C311A2" w:rsidRDefault="00C311A2" w:rsidP="00C311A2">
      <w:pPr>
        <w:spacing w:after="240"/>
        <w:jc w:val="both"/>
        <w:rPr>
          <w:ins w:id="265" w:author="Wlodek Olesinski" w:date="2015-06-29T22:41:00Z"/>
        </w:rPr>
      </w:pPr>
      <w:proofErr w:type="gramStart"/>
      <w:ins w:id="266" w:author="Wlodek Olesinski" w:date="2015-06-29T22:41:00Z">
        <w:r>
          <w:t>x03</w:t>
        </w:r>
        <w:proofErr w:type="gramEnd"/>
        <w:r>
          <w:t xml:space="preserve"> 7 0 1 80 2 0 1 2 3</w:t>
        </w:r>
      </w:ins>
    </w:p>
    <w:p w:rsidR="00C311A2" w:rsidRDefault="00C311A2" w:rsidP="00C311A2">
      <w:pPr>
        <w:spacing w:after="240"/>
        <w:jc w:val="both"/>
        <w:rPr>
          <w:ins w:id="267" w:author="Wlodek Olesinski" w:date="2015-06-29T22:41:00Z"/>
        </w:rPr>
      </w:pPr>
      <w:ins w:id="268" w:author="Wlodek Olesinski" w:date="2015-06-29T22:41:00Z">
        <w:r>
          <w:t>--&gt;: [03 07 00 01 80 02 00 01 02 03]</w:t>
        </w:r>
      </w:ins>
    </w:p>
    <w:p w:rsidR="00C311A2" w:rsidRDefault="00C311A2" w:rsidP="00C311A2">
      <w:pPr>
        <w:spacing w:after="240"/>
        <w:jc w:val="both"/>
        <w:rPr>
          <w:ins w:id="269" w:author="Wlodek Olesinski" w:date="2015-06-29T22:41:00Z"/>
        </w:rPr>
      </w:pPr>
      <w:proofErr w:type="gramStart"/>
      <w:ins w:id="270" w:author="Wlodek Olesinski" w:date="2015-06-29T22:41:00Z">
        <w:r>
          <w:t>x83</w:t>
        </w:r>
        <w:proofErr w:type="gramEnd"/>
        <w:r>
          <w:t xml:space="preserve"> 2 0 1 80 2 0 1 77 3</w:t>
        </w:r>
      </w:ins>
    </w:p>
    <w:p w:rsidR="00C311A2" w:rsidRDefault="00C311A2" w:rsidP="00C311A2">
      <w:pPr>
        <w:spacing w:after="240"/>
        <w:jc w:val="both"/>
        <w:rPr>
          <w:ins w:id="271" w:author="Wlodek Olesinski" w:date="2015-06-29T22:41:00Z"/>
        </w:rPr>
      </w:pPr>
      <w:ins w:id="272" w:author="Wlodek Olesinski" w:date="2015-06-29T22:41:00Z">
        <w:r>
          <w:t>--&gt;: [83 02 00 01 80 02 00 01 77 03]</w:t>
        </w:r>
      </w:ins>
    </w:p>
    <w:p w:rsidR="00C311A2" w:rsidRDefault="00C311A2" w:rsidP="00C311A2">
      <w:pPr>
        <w:spacing w:after="240"/>
        <w:jc w:val="both"/>
        <w:rPr>
          <w:ins w:id="273" w:author="Wlodek Olesinski" w:date="2015-06-29T22:41:00Z"/>
        </w:rPr>
      </w:pPr>
      <w:ins w:id="274" w:author="Wlodek Olesinski" w:date="2015-06-29T22:41:00Z">
        <w:r>
          <w:t xml:space="preserve">&lt;-U: [83 02 00 </w:t>
        </w:r>
        <w:proofErr w:type="spellStart"/>
        <w:r>
          <w:t>00</w:t>
        </w:r>
        <w:proofErr w:type="spellEnd"/>
        <w:r>
          <w:t xml:space="preserve"> 03]</w:t>
        </w:r>
      </w:ins>
    </w:p>
    <w:p w:rsidR="00C311A2" w:rsidRDefault="00C311A2" w:rsidP="00C311A2">
      <w:pPr>
        <w:spacing w:after="240"/>
        <w:jc w:val="both"/>
        <w:rPr>
          <w:ins w:id="275" w:author="Wlodek Olesinski" w:date="2015-06-29T22:41:00Z"/>
        </w:rPr>
      </w:pPr>
      <w:ins w:id="276" w:author="Wlodek Olesinski" w:date="2015-06-29T22:41:00Z">
        <w:r>
          <w:t>Bad node id (without and with FG_ACKR)</w:t>
        </w:r>
      </w:ins>
    </w:p>
    <w:p w:rsidR="00C311A2" w:rsidRDefault="00C311A2" w:rsidP="00C311A2">
      <w:pPr>
        <w:spacing w:after="240"/>
        <w:jc w:val="both"/>
        <w:rPr>
          <w:ins w:id="277" w:author="Wlodek Olesinski" w:date="2015-06-29T22:41:00Z"/>
        </w:rPr>
      </w:pPr>
    </w:p>
    <w:p w:rsidR="00C311A2" w:rsidRDefault="00C311A2" w:rsidP="00C311A2">
      <w:pPr>
        <w:spacing w:after="240"/>
        <w:jc w:val="both"/>
        <w:rPr>
          <w:ins w:id="278" w:author="Wlodek Olesinski" w:date="2015-06-29T22:42:00Z"/>
        </w:rPr>
      </w:pPr>
      <w:ins w:id="279" w:author="Wlodek Olesinski" w:date="2015-06-29T22:42:00Z">
        <w:r>
          <w:t>CMD_SET</w:t>
        </w:r>
      </w:ins>
    </w:p>
    <w:p w:rsidR="00C311A2" w:rsidRDefault="003406DE" w:rsidP="00C311A2">
      <w:pPr>
        <w:spacing w:after="240"/>
        <w:jc w:val="both"/>
        <w:rPr>
          <w:ins w:id="280" w:author="Wlodek Olesinski" w:date="2015-06-29T22:51:00Z"/>
        </w:rPr>
      </w:pPr>
      <w:ins w:id="281" w:author="Wlodek Olesinski" w:date="2015-06-29T22:45:00Z">
        <w:r>
          <w:t xml:space="preserve">Only local host and TARP forwarding can be set in 1.5 (as it was in 1.0). </w:t>
        </w:r>
      </w:ins>
      <w:ins w:id="282" w:author="Wlodek Olesinski" w:date="2015-06-29T22:46:00Z">
        <w:r>
          <w:t>LH can</w:t>
        </w:r>
        <w:r>
          <w:t>’</w:t>
        </w:r>
        <w:r>
          <w:t xml:space="preserve">t be changed from or to 1 (reserved for fixed master id). </w:t>
        </w:r>
      </w:ins>
      <w:ins w:id="283" w:author="Wlodek Olesinski" w:date="2015-06-29T22:47:00Z">
        <w:r>
          <w:t xml:space="preserve">Be careful with (par, </w:t>
        </w:r>
        <w:proofErr w:type="spellStart"/>
        <w:proofErr w:type="gramStart"/>
        <w:r>
          <w:t>val</w:t>
        </w:r>
        <w:proofErr w:type="spellEnd"/>
        <w:proofErr w:type="gramEnd"/>
        <w:r>
          <w:t>) lists, sanity checks are difficult if not impossible without field marking</w:t>
        </w:r>
      </w:ins>
      <w:ins w:id="284" w:author="Wlodek Olesinski" w:date="2015-06-29T22:50:00Z">
        <w:r>
          <w:t xml:space="preserve"> or </w:t>
        </w:r>
      </w:ins>
      <w:ins w:id="285" w:author="Wlodek Olesinski" w:date="2015-06-29T22:51:00Z">
        <w:r>
          <w:t xml:space="preserve">explicit </w:t>
        </w:r>
      </w:ins>
      <w:ins w:id="286" w:author="Wlodek Olesinski" w:date="2015-06-29T22:50:00Z">
        <w:r>
          <w:t>lengths</w:t>
        </w:r>
      </w:ins>
      <w:ins w:id="287" w:author="Wlodek Olesinski" w:date="2015-06-29T22:47:00Z">
        <w:r>
          <w:t xml:space="preserve"> </w:t>
        </w:r>
      </w:ins>
      <w:ins w:id="288" w:author="Wlodek Olesinski" w:date="2015-06-29T22:48:00Z">
        <w:r>
          <w:t>–</w:t>
        </w:r>
      </w:ins>
      <w:ins w:id="289" w:author="Wlodek Olesinski" w:date="2015-06-29T22:47:00Z">
        <w:r>
          <w:t xml:space="preserve"> we </w:t>
        </w:r>
      </w:ins>
      <w:ins w:id="290" w:author="Wlodek Olesinski" w:date="2015-06-29T22:48:00Z">
        <w:r>
          <w:t>leave it to OSS (should we?)</w:t>
        </w:r>
      </w:ins>
      <w:ins w:id="291" w:author="Wlodek Olesinski" w:date="2015-06-29T22:51:00Z">
        <w:r>
          <w:t xml:space="preserve"> The parameters are set until the 1</w:t>
        </w:r>
        <w:r w:rsidRPr="003406DE">
          <w:rPr>
            <w:vertAlign w:val="superscript"/>
            <w:rPrChange w:id="292" w:author="Wlodek Olesinski" w:date="2015-06-29T22:51:00Z">
              <w:rPr/>
            </w:rPrChange>
          </w:rPr>
          <w:t>st</w:t>
        </w:r>
        <w:r>
          <w:t xml:space="preserve"> error (returned only if </w:t>
        </w:r>
        <w:proofErr w:type="spellStart"/>
        <w:r>
          <w:t>op_ref</w:t>
        </w:r>
        <w:proofErr w:type="spellEnd"/>
        <w:r>
          <w:t xml:space="preserve"> has </w:t>
        </w:r>
        <w:proofErr w:type="spellStart"/>
        <w:r>
          <w:t>MSBit</w:t>
        </w:r>
        <w:proofErr w:type="spellEnd"/>
        <w:r>
          <w:t xml:space="preserve"> set</w:t>
        </w:r>
      </w:ins>
      <w:ins w:id="293" w:author="Wlodek Olesinski" w:date="2015-06-29T22:52:00Z">
        <w:r>
          <w:t>.</w:t>
        </w:r>
      </w:ins>
    </w:p>
    <w:p w:rsidR="00ED4679" w:rsidRDefault="00ED4679" w:rsidP="00ED4679">
      <w:pPr>
        <w:spacing w:after="240"/>
        <w:jc w:val="both"/>
        <w:rPr>
          <w:ins w:id="294" w:author="Wlodek Olesinski" w:date="2015-06-29T22:59:00Z"/>
        </w:rPr>
      </w:pPr>
      <w:proofErr w:type="gramStart"/>
      <w:ins w:id="295" w:author="Wlodek Olesinski" w:date="2015-06-29T22:59:00Z">
        <w:r>
          <w:t>x02</w:t>
        </w:r>
        <w:proofErr w:type="gramEnd"/>
        <w:r>
          <w:t xml:space="preserve"> 2 0 2 80 2 0 1 </w:t>
        </w:r>
        <w:proofErr w:type="spellStart"/>
        <w:r>
          <w:t>1</w:t>
        </w:r>
        <w:proofErr w:type="spellEnd"/>
        <w:r>
          <w:t xml:space="preserve"> 0</w:t>
        </w:r>
      </w:ins>
    </w:p>
    <w:p w:rsidR="00ED4679" w:rsidRDefault="00ED4679" w:rsidP="00ED4679">
      <w:pPr>
        <w:spacing w:after="240"/>
        <w:jc w:val="both"/>
        <w:rPr>
          <w:ins w:id="296" w:author="Wlodek Olesinski" w:date="2015-06-29T22:59:00Z"/>
        </w:rPr>
      </w:pPr>
      <w:ins w:id="297" w:author="Wlodek Olesinski" w:date="2015-06-29T22:59:00Z">
        <w:r>
          <w:t xml:space="preserve">--&gt;: [02 02 00 02 80 02 00 01 </w:t>
        </w:r>
        <w:proofErr w:type="spellStart"/>
        <w:r>
          <w:t>01</w:t>
        </w:r>
        <w:proofErr w:type="spellEnd"/>
        <w:r>
          <w:t xml:space="preserve"> 00]</w:t>
        </w:r>
      </w:ins>
    </w:p>
    <w:p w:rsidR="00ED4679" w:rsidRDefault="00ED4679" w:rsidP="00ED4679">
      <w:pPr>
        <w:spacing w:after="240"/>
        <w:jc w:val="both"/>
        <w:rPr>
          <w:ins w:id="298" w:author="Wlodek Olesinski" w:date="2015-06-29T22:59:00Z"/>
        </w:rPr>
      </w:pPr>
      <w:ins w:id="299" w:author="Wlodek Olesinski" w:date="2015-06-29T22:59:00Z">
        <w:r>
          <w:t>&lt;-U: [09 02 00 02 80 01 02 00]</w:t>
        </w:r>
      </w:ins>
    </w:p>
    <w:p w:rsidR="00ED4679" w:rsidRDefault="00ED4679" w:rsidP="00ED4679">
      <w:pPr>
        <w:spacing w:after="240"/>
        <w:jc w:val="both"/>
        <w:rPr>
          <w:ins w:id="300" w:author="Wlodek Olesinski" w:date="2015-06-29T23:00:00Z"/>
        </w:rPr>
      </w:pPr>
      <w:ins w:id="301" w:author="Wlodek Olesinski" w:date="2015-06-29T22:59:00Z">
        <w:r>
          <w:t>Not allowed: we</w:t>
        </w:r>
      </w:ins>
      <w:ins w:id="302" w:author="Wlodek Olesinski" w:date="2015-06-29T23:00:00Z">
        <w:r>
          <w:t>’</w:t>
        </w:r>
        <w:r>
          <w:t>ve</w:t>
        </w:r>
      </w:ins>
      <w:ins w:id="303" w:author="Wlodek Olesinski" w:date="2015-06-29T22:59:00Z">
        <w:r>
          <w:t xml:space="preserve"> tried to change LH to 1.</w:t>
        </w:r>
      </w:ins>
    </w:p>
    <w:p w:rsidR="00ED4679" w:rsidRDefault="00ED4679" w:rsidP="00ED4679">
      <w:pPr>
        <w:spacing w:after="240"/>
        <w:jc w:val="both"/>
        <w:rPr>
          <w:ins w:id="304" w:author="Wlodek Olesinski" w:date="2015-06-29T22:59:00Z"/>
        </w:rPr>
      </w:pPr>
    </w:p>
    <w:p w:rsidR="00ED4679" w:rsidRDefault="00ED4679" w:rsidP="00ED4679">
      <w:pPr>
        <w:spacing w:after="240"/>
        <w:jc w:val="both"/>
        <w:rPr>
          <w:ins w:id="305" w:author="Wlodek Olesinski" w:date="2015-06-29T22:59:00Z"/>
        </w:rPr>
      </w:pPr>
      <w:proofErr w:type="gramStart"/>
      <w:ins w:id="306" w:author="Wlodek Olesinski" w:date="2015-06-29T22:59:00Z">
        <w:r>
          <w:t>x03</w:t>
        </w:r>
        <w:proofErr w:type="gramEnd"/>
        <w:r>
          <w:t xml:space="preserve"> 2 0 2 80 2 0 1 0 1</w:t>
        </w:r>
      </w:ins>
    </w:p>
    <w:p w:rsidR="00ED4679" w:rsidRDefault="00ED4679" w:rsidP="00ED4679">
      <w:pPr>
        <w:spacing w:after="240"/>
        <w:jc w:val="both"/>
        <w:rPr>
          <w:ins w:id="307" w:author="Wlodek Olesinski" w:date="2015-06-29T22:59:00Z"/>
        </w:rPr>
      </w:pPr>
      <w:ins w:id="308" w:author="Wlodek Olesinski" w:date="2015-06-29T22:59:00Z">
        <w:r>
          <w:t>--&gt;: [03 02 00 02 80 02 00 01 00 01]</w:t>
        </w:r>
      </w:ins>
    </w:p>
    <w:p w:rsidR="003406DE" w:rsidRDefault="00ED4679" w:rsidP="00ED4679">
      <w:pPr>
        <w:spacing w:after="240"/>
        <w:jc w:val="both"/>
        <w:rPr>
          <w:ins w:id="309" w:author="Wlodek Olesinski" w:date="2015-06-29T22:48:00Z"/>
        </w:rPr>
      </w:pPr>
      <w:ins w:id="310" w:author="Wlodek Olesinski" w:date="2015-06-29T22:59:00Z">
        <w:r>
          <w:t xml:space="preserve">&lt;-U: [0a 00 01 02 80 00 </w:t>
        </w:r>
        <w:proofErr w:type="spellStart"/>
        <w:r>
          <w:t>00</w:t>
        </w:r>
        <w:proofErr w:type="spellEnd"/>
        <w:r>
          <w:t xml:space="preserve"> 01]</w:t>
        </w:r>
      </w:ins>
    </w:p>
    <w:p w:rsidR="003406DE" w:rsidRDefault="00ED4679" w:rsidP="00C311A2">
      <w:pPr>
        <w:spacing w:after="240"/>
        <w:jc w:val="both"/>
        <w:rPr>
          <w:ins w:id="311" w:author="Wlodek Olesinski" w:date="2015-06-29T23:02:00Z"/>
        </w:rPr>
      </w:pPr>
      <w:ins w:id="312" w:author="Wlodek Olesinski" w:date="2015-06-29T23:00:00Z">
        <w:r>
          <w:t>OK, we</w:t>
        </w:r>
        <w:r>
          <w:t>’</w:t>
        </w:r>
        <w:r>
          <w:t>ve</w:t>
        </w:r>
      </w:ins>
      <w:ins w:id="313" w:author="Wlodek Olesinski" w:date="2015-06-29T23:01:00Z">
        <w:r>
          <w:t xml:space="preserve"> changed LH 1 to 256. Note that the response came from the new id</w:t>
        </w:r>
        <w:r>
          <w:t>…</w:t>
        </w:r>
        <w:r>
          <w:t xml:space="preserve"> </w:t>
        </w:r>
        <w:proofErr w:type="spellStart"/>
        <w:r>
          <w:t>Hm</w:t>
        </w:r>
        <w:proofErr w:type="spellEnd"/>
        <w:r>
          <w:t>, I don</w:t>
        </w:r>
        <w:r>
          <w:t>’</w:t>
        </w:r>
        <w:r>
          <w:t xml:space="preserve">t like LH mutable in general. </w:t>
        </w:r>
      </w:ins>
      <w:ins w:id="314" w:author="Wlodek Olesinski" w:date="2015-06-29T23:02:00Z">
        <w:r>
          <w:t>Better know what you</w:t>
        </w:r>
        <w:r>
          <w:t>’</w:t>
        </w:r>
        <w:r>
          <w:t>re doing.</w:t>
        </w:r>
      </w:ins>
    </w:p>
    <w:p w:rsidR="00ED4679" w:rsidRDefault="00ED4679" w:rsidP="00ED4679">
      <w:pPr>
        <w:spacing w:after="240"/>
        <w:jc w:val="both"/>
        <w:rPr>
          <w:ins w:id="315" w:author="Wlodek Olesinski" w:date="2015-06-29T23:05:00Z"/>
        </w:rPr>
      </w:pPr>
      <w:proofErr w:type="gramStart"/>
      <w:ins w:id="316" w:author="Wlodek Olesinski" w:date="2015-06-29T23:05:00Z">
        <w:r>
          <w:t>x02</w:t>
        </w:r>
        <w:proofErr w:type="gramEnd"/>
        <w:r>
          <w:t xml:space="preserve"> 0 1 2 80 0 1 </w:t>
        </w:r>
        <w:proofErr w:type="spellStart"/>
        <w:r>
          <w:t>1</w:t>
        </w:r>
        <w:proofErr w:type="spellEnd"/>
        <w:r>
          <w:t xml:space="preserve"> 2 0</w:t>
        </w:r>
      </w:ins>
    </w:p>
    <w:p w:rsidR="00ED4679" w:rsidRDefault="00ED4679" w:rsidP="00ED4679">
      <w:pPr>
        <w:spacing w:after="240"/>
        <w:jc w:val="both"/>
        <w:rPr>
          <w:ins w:id="317" w:author="Wlodek Olesinski" w:date="2015-06-29T23:05:00Z"/>
        </w:rPr>
      </w:pPr>
      <w:ins w:id="318" w:author="Wlodek Olesinski" w:date="2015-06-29T23:05:00Z">
        <w:r>
          <w:lastRenderedPageBreak/>
          <w:t xml:space="preserve">--&gt;: [02 00 01 02 80 00 01 </w:t>
        </w:r>
        <w:proofErr w:type="spellStart"/>
        <w:r>
          <w:t>01</w:t>
        </w:r>
        <w:proofErr w:type="spellEnd"/>
        <w:r>
          <w:t xml:space="preserve"> 02 00]</w:t>
        </w:r>
      </w:ins>
    </w:p>
    <w:p w:rsidR="00ED4679" w:rsidRDefault="00ED4679" w:rsidP="00ED4679">
      <w:pPr>
        <w:spacing w:after="240"/>
        <w:jc w:val="both"/>
        <w:rPr>
          <w:ins w:id="319" w:author="Wlodek Olesinski" w:date="2015-06-29T23:05:00Z"/>
        </w:rPr>
      </w:pPr>
      <w:ins w:id="320" w:author="Wlodek Olesinski" w:date="2015-06-29T23:05:00Z">
        <w:r>
          <w:t>&lt;-U: [0b 02 00 02 80 00 02 00]</w:t>
        </w:r>
      </w:ins>
    </w:p>
    <w:p w:rsidR="00ED4679" w:rsidRDefault="00ED4679" w:rsidP="00ED4679">
      <w:pPr>
        <w:spacing w:after="240"/>
        <w:jc w:val="both"/>
        <w:rPr>
          <w:ins w:id="321" w:author="Wlodek Olesinski" w:date="2015-06-29T23:05:00Z"/>
        </w:rPr>
      </w:pPr>
      <w:proofErr w:type="gramStart"/>
      <w:ins w:id="322" w:author="Wlodek Olesinski" w:date="2015-06-29T23:05:00Z">
        <w:r>
          <w:t>Back to 2.</w:t>
        </w:r>
        <w:proofErr w:type="gramEnd"/>
      </w:ins>
    </w:p>
    <w:p w:rsidR="00ED4679" w:rsidRDefault="00ED4679" w:rsidP="00ED4679">
      <w:pPr>
        <w:spacing w:after="240"/>
        <w:jc w:val="both"/>
        <w:rPr>
          <w:ins w:id="323" w:author="Wlodek Olesinski" w:date="2015-06-29T23:05:00Z"/>
        </w:rPr>
      </w:pPr>
    </w:p>
    <w:p w:rsidR="00ED4679" w:rsidRDefault="00180226" w:rsidP="00ED4679">
      <w:pPr>
        <w:spacing w:after="240"/>
        <w:jc w:val="both"/>
        <w:rPr>
          <w:ins w:id="324" w:author="Wlodek Olesinski" w:date="2015-06-29T22:49:00Z"/>
        </w:rPr>
      </w:pPr>
      <w:ins w:id="325" w:author="Wlodek Olesinski" w:date="2015-06-29T23:12:00Z">
        <w:r>
          <w:t>…</w:t>
        </w:r>
        <w:r>
          <w:t xml:space="preserve"> </w:t>
        </w:r>
        <w:proofErr w:type="gramStart"/>
        <w:r>
          <w:t>to</w:t>
        </w:r>
        <w:proofErr w:type="gramEnd"/>
        <w:r>
          <w:t xml:space="preserve"> be continued</w:t>
        </w:r>
        <w:r w:rsidR="004738DE">
          <w:t xml:space="preserve"> (all </w:t>
        </w:r>
      </w:ins>
      <w:ins w:id="326" w:author="Wlodek Olesinski" w:date="2015-06-29T23:13:00Z">
        <w:r w:rsidR="004738DE">
          <w:t>#</w:t>
        </w:r>
      </w:ins>
      <w:ins w:id="327" w:author="Wlodek Olesinski" w:date="2015-06-29T23:12:00Z">
        <w:r w:rsidR="004738DE">
          <w:t xml:space="preserve">defines are in </w:t>
        </w:r>
        <w:proofErr w:type="spellStart"/>
        <w:r w:rsidR="004738DE">
          <w:t>commons.h</w:t>
        </w:r>
        <w:proofErr w:type="spellEnd"/>
        <w:r w:rsidR="004738DE">
          <w:t xml:space="preserve">, most of this crap in </w:t>
        </w:r>
      </w:ins>
      <w:ins w:id="328" w:author="Wlodek Olesinski" w:date="2015-06-29T23:13:00Z">
        <w:r w:rsidR="004738DE">
          <w:t>oss_peg_tcve.cc</w:t>
        </w:r>
      </w:ins>
      <w:ins w:id="329" w:author="Wlodek Olesinski" w:date="2015-06-29T23:14:00Z">
        <w:r w:rsidR="00716080">
          <w:t xml:space="preserve">) </w:t>
        </w:r>
      </w:ins>
      <w:ins w:id="330" w:author="Wlodek Olesinski" w:date="2015-06-29T23:13:00Z">
        <w:r w:rsidR="004738DE">
          <w:t>…</w:t>
        </w:r>
      </w:ins>
    </w:p>
    <w:p w:rsidR="003406DE" w:rsidRDefault="003406DE" w:rsidP="00C311A2">
      <w:pPr>
        <w:spacing w:after="240"/>
        <w:jc w:val="both"/>
        <w:rPr>
          <w:ins w:id="331" w:author="Wlodek Olesinski" w:date="2015-06-28T18:04:00Z"/>
        </w:rPr>
      </w:pPr>
    </w:p>
    <w:p w:rsidR="002A77D2" w:rsidRDefault="002A77D2" w:rsidP="002A77D2">
      <w:pPr>
        <w:spacing w:after="240"/>
        <w:jc w:val="both"/>
      </w:pPr>
    </w:p>
    <w:sectPr w:rsidR="002A77D2"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94C" w:rsidRDefault="001C794C" w:rsidP="00A86ECE">
      <w:pPr>
        <w:spacing w:after="0" w:line="240" w:lineRule="auto"/>
      </w:pPr>
      <w:r>
        <w:separator/>
      </w:r>
    </w:p>
  </w:endnote>
  <w:endnote w:type="continuationSeparator" w:id="0">
    <w:p w:rsidR="001C794C" w:rsidRDefault="001C794C"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94C" w:rsidRDefault="001C794C" w:rsidP="00A86ECE">
      <w:pPr>
        <w:spacing w:after="0" w:line="240" w:lineRule="auto"/>
      </w:pPr>
      <w:r>
        <w:separator/>
      </w:r>
    </w:p>
  </w:footnote>
  <w:footnote w:type="continuationSeparator" w:id="0">
    <w:p w:rsidR="001C794C" w:rsidRDefault="001C794C" w:rsidP="00A86ECE">
      <w:pPr>
        <w:spacing w:after="0" w:line="240" w:lineRule="auto"/>
      </w:pPr>
      <w:r>
        <w:continuationSeparator/>
      </w:r>
    </w:p>
  </w:footnote>
  <w:footnote w:id="1">
    <w:p w:rsidR="007E30A7" w:rsidRDefault="007E30A7"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w:t>
      </w:r>
      <w:proofErr w:type="gramStart"/>
      <w:r>
        <w:t>an overkill</w:t>
      </w:r>
      <w:proofErr w:type="gramEnd"/>
      <w:r>
        <w:t>.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7E30A7" w:rsidRPr="00936625" w:rsidRDefault="007E30A7" w:rsidP="00936625">
      <w:pPr>
        <w:pStyle w:val="FootnoteText"/>
        <w:jc w:val="both"/>
      </w:pPr>
      <w:r>
        <w:rPr>
          <w:rStyle w:val="FootnoteReference"/>
        </w:rPr>
        <w:footnoteRef/>
      </w:r>
      <w:r>
        <w:t xml:space="preserve"> All multi-byte numbers are assumed to be little-endian.</w:t>
      </w:r>
    </w:p>
  </w:footnote>
  <w:footnote w:id="3">
    <w:p w:rsidR="007E30A7" w:rsidRPr="004F46FD" w:rsidRDefault="007E30A7" w:rsidP="009541D3">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7E30A7" w:rsidRPr="009541D3" w:rsidRDefault="007E30A7"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7E30A7" w:rsidRPr="00AD5307" w:rsidRDefault="007E30A7">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7E30A7" w:rsidRPr="009541D3" w:rsidRDefault="007E30A7">
      <w:pPr>
        <w:pStyle w:val="FootnoteText"/>
      </w:pPr>
      <w:r>
        <w:rPr>
          <w:rStyle w:val="FootnoteReference"/>
        </w:rPr>
        <w:footnoteRef/>
      </w:r>
      <w:r>
        <w:t xml:space="preserve"> Note that this bit doesn't count to the proper sequence number.</w:t>
      </w:r>
    </w:p>
  </w:footnote>
  <w:footnote w:id="7">
    <w:p w:rsidR="007E30A7" w:rsidRPr="00B66860" w:rsidRDefault="007E30A7">
      <w:pPr>
        <w:pStyle w:val="FootnoteText"/>
      </w:pPr>
      <w:r>
        <w:rPr>
          <w:rStyle w:val="FootnoteReference"/>
        </w:rPr>
        <w:footnoteRef/>
      </w:r>
      <w:r>
        <w:t xml:space="preserve"> </w:t>
      </w:r>
      <w:r w:rsidRPr="003E551F">
        <w:t>Feel free to assume that it is always zero, if it simplifies anything.</w:t>
      </w:r>
    </w:p>
  </w:footnote>
  <w:footnote w:id="8">
    <w:p w:rsidR="007E30A7" w:rsidRDefault="007E30A7"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9">
    <w:p w:rsidR="007E30A7" w:rsidRPr="00A6404E" w:rsidRDefault="007E30A7" w:rsidP="00A6404E">
      <w:pPr>
        <w:pStyle w:val="FootnoteText"/>
        <w:jc w:val="both"/>
      </w:pPr>
      <w:r>
        <w:rPr>
          <w:rStyle w:val="FootnoteReference"/>
        </w:rPr>
        <w:footnoteRef/>
      </w:r>
      <w:r>
        <w:t xml:space="preserve"> I.e., a non-ACK frame (obviously, ACKs are never acknowledged).</w:t>
      </w:r>
    </w:p>
  </w:footnote>
  <w:footnote w:id="10">
    <w:p w:rsidR="007E30A7" w:rsidRPr="00CB3D68" w:rsidRDefault="007E30A7">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1">
    <w:p w:rsidR="007E30A7" w:rsidRPr="005D742A" w:rsidRDefault="007E30A7" w:rsidP="00C11B72">
      <w:pPr>
        <w:pStyle w:val="FootnoteText"/>
      </w:pPr>
      <w:r>
        <w:rPr>
          <w:rStyle w:val="FootnoteReference"/>
        </w:rPr>
        <w:footnoteRef/>
      </w:r>
      <w:r>
        <w:t xml:space="preserve"> At least this possibility is formally available. </w:t>
      </w:r>
    </w:p>
  </w:footnote>
  <w:footnote w:id="12">
    <w:p w:rsidR="007E30A7" w:rsidRPr="00A257A1" w:rsidRDefault="007E30A7" w:rsidP="00C11B72">
      <w:pPr>
        <w:pStyle w:val="FootnoteText"/>
        <w:jc w:val="both"/>
      </w:pPr>
      <w:r>
        <w:rPr>
          <w:rStyle w:val="FootnoteReference"/>
        </w:rPr>
        <w:footnoteRef/>
      </w:r>
      <w:r>
        <w:t xml:space="preserve"> </w:t>
      </w:r>
      <w:r w:rsidRPr="00A257A1">
        <w:t>Probably, to simplify things, it should be ignored.</w:t>
      </w:r>
    </w:p>
  </w:footnote>
  <w:footnote w:id="13">
    <w:p w:rsidR="007E30A7" w:rsidRPr="004C35E5" w:rsidRDefault="007E30A7"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4"/>
  <w:proofState w:spelling="clean" w:grammar="clean"/>
  <w:trackRevisions/>
  <w:defaultTabStop w:val="720"/>
  <w:characterSpacingControl w:val="doNotCompress"/>
  <w:footnotePr>
    <w:footnote w:id="-1"/>
    <w:footnote w:id="0"/>
  </w:footnotePr>
  <w:endnotePr>
    <w:endnote w:id="-1"/>
    <w:endnote w:id="0"/>
  </w:endnotePr>
  <w:compat/>
  <w:rsids>
    <w:rsidRoot w:val="008647CE"/>
    <w:rsid w:val="00001CE1"/>
    <w:rsid w:val="000025FF"/>
    <w:rsid w:val="00006CE6"/>
    <w:rsid w:val="0000788D"/>
    <w:rsid w:val="0001007E"/>
    <w:rsid w:val="00021F75"/>
    <w:rsid w:val="00025C87"/>
    <w:rsid w:val="0002616B"/>
    <w:rsid w:val="00030410"/>
    <w:rsid w:val="00032FBC"/>
    <w:rsid w:val="000330D2"/>
    <w:rsid w:val="00036EC8"/>
    <w:rsid w:val="00042868"/>
    <w:rsid w:val="00047B4E"/>
    <w:rsid w:val="000506FA"/>
    <w:rsid w:val="00052D37"/>
    <w:rsid w:val="00067A48"/>
    <w:rsid w:val="000703DD"/>
    <w:rsid w:val="00070D14"/>
    <w:rsid w:val="00074767"/>
    <w:rsid w:val="0007739E"/>
    <w:rsid w:val="00080C25"/>
    <w:rsid w:val="00082FEE"/>
    <w:rsid w:val="00085319"/>
    <w:rsid w:val="00085D5F"/>
    <w:rsid w:val="00095A93"/>
    <w:rsid w:val="000A1D9A"/>
    <w:rsid w:val="000A2216"/>
    <w:rsid w:val="000A57A0"/>
    <w:rsid w:val="000C20BB"/>
    <w:rsid w:val="000C427A"/>
    <w:rsid w:val="000C6C05"/>
    <w:rsid w:val="000C7608"/>
    <w:rsid w:val="000D4EB8"/>
    <w:rsid w:val="000E3554"/>
    <w:rsid w:val="000E406D"/>
    <w:rsid w:val="000F1FDC"/>
    <w:rsid w:val="000F3E29"/>
    <w:rsid w:val="00110097"/>
    <w:rsid w:val="00111D83"/>
    <w:rsid w:val="00112574"/>
    <w:rsid w:val="00117F28"/>
    <w:rsid w:val="00120352"/>
    <w:rsid w:val="00121524"/>
    <w:rsid w:val="00125CC8"/>
    <w:rsid w:val="00127E95"/>
    <w:rsid w:val="0013184F"/>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709B2"/>
    <w:rsid w:val="00171779"/>
    <w:rsid w:val="001718A2"/>
    <w:rsid w:val="00174C63"/>
    <w:rsid w:val="001755F5"/>
    <w:rsid w:val="00177AE7"/>
    <w:rsid w:val="00180226"/>
    <w:rsid w:val="0018392A"/>
    <w:rsid w:val="00190CE9"/>
    <w:rsid w:val="00192995"/>
    <w:rsid w:val="001B26BD"/>
    <w:rsid w:val="001B46E2"/>
    <w:rsid w:val="001C5F45"/>
    <w:rsid w:val="001C794C"/>
    <w:rsid w:val="001D0285"/>
    <w:rsid w:val="001D0812"/>
    <w:rsid w:val="001D3B83"/>
    <w:rsid w:val="001E078C"/>
    <w:rsid w:val="001E4FB6"/>
    <w:rsid w:val="001E7DD0"/>
    <w:rsid w:val="001F48AD"/>
    <w:rsid w:val="001F526A"/>
    <w:rsid w:val="001F6F59"/>
    <w:rsid w:val="001F7805"/>
    <w:rsid w:val="00216D03"/>
    <w:rsid w:val="00222844"/>
    <w:rsid w:val="00223518"/>
    <w:rsid w:val="00223EC1"/>
    <w:rsid w:val="00224AA7"/>
    <w:rsid w:val="00230EE0"/>
    <w:rsid w:val="00230FE5"/>
    <w:rsid w:val="00231685"/>
    <w:rsid w:val="0023347D"/>
    <w:rsid w:val="00235F74"/>
    <w:rsid w:val="00237D8F"/>
    <w:rsid w:val="002408A6"/>
    <w:rsid w:val="002427A0"/>
    <w:rsid w:val="00244006"/>
    <w:rsid w:val="0024732F"/>
    <w:rsid w:val="00247732"/>
    <w:rsid w:val="00247B20"/>
    <w:rsid w:val="0025799D"/>
    <w:rsid w:val="00260F44"/>
    <w:rsid w:val="00267D73"/>
    <w:rsid w:val="00276287"/>
    <w:rsid w:val="00276A86"/>
    <w:rsid w:val="00287771"/>
    <w:rsid w:val="0029136F"/>
    <w:rsid w:val="002A77D2"/>
    <w:rsid w:val="002B2381"/>
    <w:rsid w:val="002B2395"/>
    <w:rsid w:val="002B7587"/>
    <w:rsid w:val="002C3799"/>
    <w:rsid w:val="002C38D1"/>
    <w:rsid w:val="002C598B"/>
    <w:rsid w:val="002C611A"/>
    <w:rsid w:val="002C680B"/>
    <w:rsid w:val="002D3CCE"/>
    <w:rsid w:val="002D45BC"/>
    <w:rsid w:val="002D5E52"/>
    <w:rsid w:val="002E1212"/>
    <w:rsid w:val="002F0F41"/>
    <w:rsid w:val="002F4C9E"/>
    <w:rsid w:val="002F7F8F"/>
    <w:rsid w:val="00310EA9"/>
    <w:rsid w:val="00312615"/>
    <w:rsid w:val="003163A4"/>
    <w:rsid w:val="003220E2"/>
    <w:rsid w:val="0032348D"/>
    <w:rsid w:val="00327E5A"/>
    <w:rsid w:val="003305AC"/>
    <w:rsid w:val="00330C11"/>
    <w:rsid w:val="003406DE"/>
    <w:rsid w:val="00340B30"/>
    <w:rsid w:val="00343AF0"/>
    <w:rsid w:val="00346EFD"/>
    <w:rsid w:val="00352F04"/>
    <w:rsid w:val="00355A17"/>
    <w:rsid w:val="00365D72"/>
    <w:rsid w:val="0037066D"/>
    <w:rsid w:val="003804A4"/>
    <w:rsid w:val="003845EA"/>
    <w:rsid w:val="00384BFC"/>
    <w:rsid w:val="003A35B0"/>
    <w:rsid w:val="003A5034"/>
    <w:rsid w:val="003B42CE"/>
    <w:rsid w:val="003C0B98"/>
    <w:rsid w:val="003C17E2"/>
    <w:rsid w:val="003C34C3"/>
    <w:rsid w:val="003C4478"/>
    <w:rsid w:val="003C5901"/>
    <w:rsid w:val="003D478A"/>
    <w:rsid w:val="003D5E47"/>
    <w:rsid w:val="003D6B0F"/>
    <w:rsid w:val="003E551F"/>
    <w:rsid w:val="003E7B45"/>
    <w:rsid w:val="003F34C7"/>
    <w:rsid w:val="003F3D40"/>
    <w:rsid w:val="003F6AE8"/>
    <w:rsid w:val="004006F7"/>
    <w:rsid w:val="00400B7A"/>
    <w:rsid w:val="004033DB"/>
    <w:rsid w:val="004124D3"/>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519F"/>
    <w:rsid w:val="00477D95"/>
    <w:rsid w:val="00480124"/>
    <w:rsid w:val="00481C48"/>
    <w:rsid w:val="00482CE5"/>
    <w:rsid w:val="00485082"/>
    <w:rsid w:val="00485085"/>
    <w:rsid w:val="00490067"/>
    <w:rsid w:val="00491D42"/>
    <w:rsid w:val="00491EBE"/>
    <w:rsid w:val="00497EFD"/>
    <w:rsid w:val="004A77AD"/>
    <w:rsid w:val="004B68C8"/>
    <w:rsid w:val="004B6D73"/>
    <w:rsid w:val="004C0058"/>
    <w:rsid w:val="004C0479"/>
    <w:rsid w:val="004C11DB"/>
    <w:rsid w:val="004C20DF"/>
    <w:rsid w:val="004C35E5"/>
    <w:rsid w:val="004C4239"/>
    <w:rsid w:val="004C7042"/>
    <w:rsid w:val="004C7D4E"/>
    <w:rsid w:val="004D0977"/>
    <w:rsid w:val="004D37D3"/>
    <w:rsid w:val="004D39A2"/>
    <w:rsid w:val="004D42DA"/>
    <w:rsid w:val="004D5CA9"/>
    <w:rsid w:val="004D7783"/>
    <w:rsid w:val="004E0E2D"/>
    <w:rsid w:val="004E3739"/>
    <w:rsid w:val="004E57F1"/>
    <w:rsid w:val="004F46FD"/>
    <w:rsid w:val="005073E1"/>
    <w:rsid w:val="005079F0"/>
    <w:rsid w:val="00525F8E"/>
    <w:rsid w:val="005268C9"/>
    <w:rsid w:val="005339B9"/>
    <w:rsid w:val="00534906"/>
    <w:rsid w:val="00537CA0"/>
    <w:rsid w:val="005400F6"/>
    <w:rsid w:val="00540798"/>
    <w:rsid w:val="005429EA"/>
    <w:rsid w:val="00546D39"/>
    <w:rsid w:val="00546D91"/>
    <w:rsid w:val="005545A9"/>
    <w:rsid w:val="00556B21"/>
    <w:rsid w:val="005676A9"/>
    <w:rsid w:val="0057710B"/>
    <w:rsid w:val="0057792C"/>
    <w:rsid w:val="00581B47"/>
    <w:rsid w:val="005831DA"/>
    <w:rsid w:val="00584ACE"/>
    <w:rsid w:val="00596E74"/>
    <w:rsid w:val="005A17E0"/>
    <w:rsid w:val="005B1D6E"/>
    <w:rsid w:val="005B4E9F"/>
    <w:rsid w:val="005B600D"/>
    <w:rsid w:val="005C6E43"/>
    <w:rsid w:val="005C7905"/>
    <w:rsid w:val="005D66D1"/>
    <w:rsid w:val="005D742A"/>
    <w:rsid w:val="005E250D"/>
    <w:rsid w:val="005E6092"/>
    <w:rsid w:val="005F187F"/>
    <w:rsid w:val="005F2FD1"/>
    <w:rsid w:val="005F300F"/>
    <w:rsid w:val="006012F0"/>
    <w:rsid w:val="00612A2F"/>
    <w:rsid w:val="00613987"/>
    <w:rsid w:val="006149ED"/>
    <w:rsid w:val="00614A72"/>
    <w:rsid w:val="00623671"/>
    <w:rsid w:val="006310EB"/>
    <w:rsid w:val="0063648B"/>
    <w:rsid w:val="00641DFD"/>
    <w:rsid w:val="0065077B"/>
    <w:rsid w:val="00650D33"/>
    <w:rsid w:val="00652D73"/>
    <w:rsid w:val="00673CB7"/>
    <w:rsid w:val="006749C6"/>
    <w:rsid w:val="00677402"/>
    <w:rsid w:val="006821D5"/>
    <w:rsid w:val="00683E39"/>
    <w:rsid w:val="006862E2"/>
    <w:rsid w:val="006918A7"/>
    <w:rsid w:val="006948FB"/>
    <w:rsid w:val="00696CDB"/>
    <w:rsid w:val="006A0D7C"/>
    <w:rsid w:val="006A446C"/>
    <w:rsid w:val="006A4FB8"/>
    <w:rsid w:val="006A554F"/>
    <w:rsid w:val="006B3970"/>
    <w:rsid w:val="006B5C63"/>
    <w:rsid w:val="006C0240"/>
    <w:rsid w:val="006C0B89"/>
    <w:rsid w:val="006C4400"/>
    <w:rsid w:val="006D46CA"/>
    <w:rsid w:val="006E58B2"/>
    <w:rsid w:val="006F0CB4"/>
    <w:rsid w:val="006F4051"/>
    <w:rsid w:val="006F55A5"/>
    <w:rsid w:val="006F58AE"/>
    <w:rsid w:val="00702E89"/>
    <w:rsid w:val="007041CB"/>
    <w:rsid w:val="00707EFF"/>
    <w:rsid w:val="00714A40"/>
    <w:rsid w:val="00714A96"/>
    <w:rsid w:val="00716080"/>
    <w:rsid w:val="00725ACD"/>
    <w:rsid w:val="007330E3"/>
    <w:rsid w:val="00734CE0"/>
    <w:rsid w:val="007354F4"/>
    <w:rsid w:val="00736FF2"/>
    <w:rsid w:val="00743E8B"/>
    <w:rsid w:val="007552A9"/>
    <w:rsid w:val="0075767A"/>
    <w:rsid w:val="00762B0C"/>
    <w:rsid w:val="00763F3E"/>
    <w:rsid w:val="007642A6"/>
    <w:rsid w:val="00764744"/>
    <w:rsid w:val="00764B21"/>
    <w:rsid w:val="00765295"/>
    <w:rsid w:val="00765B72"/>
    <w:rsid w:val="00767668"/>
    <w:rsid w:val="00772632"/>
    <w:rsid w:val="00780D57"/>
    <w:rsid w:val="0078205D"/>
    <w:rsid w:val="00782E5A"/>
    <w:rsid w:val="00783882"/>
    <w:rsid w:val="00784230"/>
    <w:rsid w:val="00790E14"/>
    <w:rsid w:val="007B02A8"/>
    <w:rsid w:val="007B36DA"/>
    <w:rsid w:val="007B7054"/>
    <w:rsid w:val="007C604B"/>
    <w:rsid w:val="007D3A99"/>
    <w:rsid w:val="007D7893"/>
    <w:rsid w:val="007E30A7"/>
    <w:rsid w:val="007E39A7"/>
    <w:rsid w:val="007F3240"/>
    <w:rsid w:val="007F4C88"/>
    <w:rsid w:val="007F504E"/>
    <w:rsid w:val="00805F81"/>
    <w:rsid w:val="0081361A"/>
    <w:rsid w:val="00822CE2"/>
    <w:rsid w:val="00840D75"/>
    <w:rsid w:val="0084239B"/>
    <w:rsid w:val="00845781"/>
    <w:rsid w:val="008470D7"/>
    <w:rsid w:val="00850234"/>
    <w:rsid w:val="008647CE"/>
    <w:rsid w:val="00864B9E"/>
    <w:rsid w:val="00872157"/>
    <w:rsid w:val="00877284"/>
    <w:rsid w:val="00883DAA"/>
    <w:rsid w:val="00885BA1"/>
    <w:rsid w:val="00890C6D"/>
    <w:rsid w:val="0089367F"/>
    <w:rsid w:val="0089380D"/>
    <w:rsid w:val="00896D2A"/>
    <w:rsid w:val="008B3E6B"/>
    <w:rsid w:val="008B54BA"/>
    <w:rsid w:val="008E0732"/>
    <w:rsid w:val="008E3736"/>
    <w:rsid w:val="008F1108"/>
    <w:rsid w:val="008F6ADD"/>
    <w:rsid w:val="00901774"/>
    <w:rsid w:val="0090696B"/>
    <w:rsid w:val="009122E2"/>
    <w:rsid w:val="00912CE1"/>
    <w:rsid w:val="0092187B"/>
    <w:rsid w:val="009251B3"/>
    <w:rsid w:val="009320F9"/>
    <w:rsid w:val="00936625"/>
    <w:rsid w:val="00944272"/>
    <w:rsid w:val="009541D3"/>
    <w:rsid w:val="009615B5"/>
    <w:rsid w:val="00962A45"/>
    <w:rsid w:val="00971176"/>
    <w:rsid w:val="00974B6A"/>
    <w:rsid w:val="00976896"/>
    <w:rsid w:val="00977AD4"/>
    <w:rsid w:val="00980C44"/>
    <w:rsid w:val="00984E3B"/>
    <w:rsid w:val="009918CA"/>
    <w:rsid w:val="00992405"/>
    <w:rsid w:val="00993641"/>
    <w:rsid w:val="00994F84"/>
    <w:rsid w:val="00997926"/>
    <w:rsid w:val="009A7337"/>
    <w:rsid w:val="009B2D0E"/>
    <w:rsid w:val="009B65BF"/>
    <w:rsid w:val="009B7243"/>
    <w:rsid w:val="009B7569"/>
    <w:rsid w:val="009C1BC5"/>
    <w:rsid w:val="009C7BF3"/>
    <w:rsid w:val="009D70CE"/>
    <w:rsid w:val="009D7698"/>
    <w:rsid w:val="009E0AC2"/>
    <w:rsid w:val="00A005DE"/>
    <w:rsid w:val="00A0447D"/>
    <w:rsid w:val="00A047E9"/>
    <w:rsid w:val="00A07844"/>
    <w:rsid w:val="00A14470"/>
    <w:rsid w:val="00A174D3"/>
    <w:rsid w:val="00A216D6"/>
    <w:rsid w:val="00A257A1"/>
    <w:rsid w:val="00A26EE9"/>
    <w:rsid w:val="00A335EE"/>
    <w:rsid w:val="00A338E2"/>
    <w:rsid w:val="00A343BC"/>
    <w:rsid w:val="00A35915"/>
    <w:rsid w:val="00A37254"/>
    <w:rsid w:val="00A37FD1"/>
    <w:rsid w:val="00A43059"/>
    <w:rsid w:val="00A51FF1"/>
    <w:rsid w:val="00A52BED"/>
    <w:rsid w:val="00A53E27"/>
    <w:rsid w:val="00A56E05"/>
    <w:rsid w:val="00A57038"/>
    <w:rsid w:val="00A61594"/>
    <w:rsid w:val="00A61841"/>
    <w:rsid w:val="00A61EA1"/>
    <w:rsid w:val="00A62F1E"/>
    <w:rsid w:val="00A6404E"/>
    <w:rsid w:val="00A65AC9"/>
    <w:rsid w:val="00A6690A"/>
    <w:rsid w:val="00A71B4F"/>
    <w:rsid w:val="00A72550"/>
    <w:rsid w:val="00A8173E"/>
    <w:rsid w:val="00A81787"/>
    <w:rsid w:val="00A83D8F"/>
    <w:rsid w:val="00A85FB1"/>
    <w:rsid w:val="00A86ECE"/>
    <w:rsid w:val="00A91D03"/>
    <w:rsid w:val="00A91FEA"/>
    <w:rsid w:val="00A95FB6"/>
    <w:rsid w:val="00AA356F"/>
    <w:rsid w:val="00AB0DF4"/>
    <w:rsid w:val="00AB1D07"/>
    <w:rsid w:val="00AB2797"/>
    <w:rsid w:val="00AC22ED"/>
    <w:rsid w:val="00AC2501"/>
    <w:rsid w:val="00AD5307"/>
    <w:rsid w:val="00AE371D"/>
    <w:rsid w:val="00AE43E2"/>
    <w:rsid w:val="00AE5052"/>
    <w:rsid w:val="00AE7569"/>
    <w:rsid w:val="00AF241D"/>
    <w:rsid w:val="00AF3862"/>
    <w:rsid w:val="00AF455D"/>
    <w:rsid w:val="00AF6C71"/>
    <w:rsid w:val="00AF7FA0"/>
    <w:rsid w:val="00B018C9"/>
    <w:rsid w:val="00B0342E"/>
    <w:rsid w:val="00B06FFD"/>
    <w:rsid w:val="00B07519"/>
    <w:rsid w:val="00B07BCC"/>
    <w:rsid w:val="00B10747"/>
    <w:rsid w:val="00B108E0"/>
    <w:rsid w:val="00B14EEC"/>
    <w:rsid w:val="00B21BAF"/>
    <w:rsid w:val="00B3139A"/>
    <w:rsid w:val="00B31610"/>
    <w:rsid w:val="00B331B5"/>
    <w:rsid w:val="00B50A29"/>
    <w:rsid w:val="00B5188B"/>
    <w:rsid w:val="00B54C43"/>
    <w:rsid w:val="00B54DE2"/>
    <w:rsid w:val="00B55DB0"/>
    <w:rsid w:val="00B57189"/>
    <w:rsid w:val="00B66860"/>
    <w:rsid w:val="00B671B6"/>
    <w:rsid w:val="00B73A15"/>
    <w:rsid w:val="00B76814"/>
    <w:rsid w:val="00B76F4B"/>
    <w:rsid w:val="00B86CD5"/>
    <w:rsid w:val="00B878F0"/>
    <w:rsid w:val="00BA1F19"/>
    <w:rsid w:val="00BB21FD"/>
    <w:rsid w:val="00BB2A74"/>
    <w:rsid w:val="00BC0A34"/>
    <w:rsid w:val="00BC7B58"/>
    <w:rsid w:val="00BD2430"/>
    <w:rsid w:val="00BD2B39"/>
    <w:rsid w:val="00BD4492"/>
    <w:rsid w:val="00BE0390"/>
    <w:rsid w:val="00BE2F66"/>
    <w:rsid w:val="00BF02FF"/>
    <w:rsid w:val="00BF3D0F"/>
    <w:rsid w:val="00C001E3"/>
    <w:rsid w:val="00C062FE"/>
    <w:rsid w:val="00C11B72"/>
    <w:rsid w:val="00C20AF9"/>
    <w:rsid w:val="00C21070"/>
    <w:rsid w:val="00C22FFF"/>
    <w:rsid w:val="00C23806"/>
    <w:rsid w:val="00C23D66"/>
    <w:rsid w:val="00C25C31"/>
    <w:rsid w:val="00C3091A"/>
    <w:rsid w:val="00C311A2"/>
    <w:rsid w:val="00C3179C"/>
    <w:rsid w:val="00C33C85"/>
    <w:rsid w:val="00C37626"/>
    <w:rsid w:val="00C37752"/>
    <w:rsid w:val="00C40D55"/>
    <w:rsid w:val="00C41799"/>
    <w:rsid w:val="00C55A2E"/>
    <w:rsid w:val="00C55F27"/>
    <w:rsid w:val="00C6125A"/>
    <w:rsid w:val="00C72E51"/>
    <w:rsid w:val="00C7466C"/>
    <w:rsid w:val="00C77594"/>
    <w:rsid w:val="00C82227"/>
    <w:rsid w:val="00C85F59"/>
    <w:rsid w:val="00C87522"/>
    <w:rsid w:val="00C90A9C"/>
    <w:rsid w:val="00C90F1B"/>
    <w:rsid w:val="00C91357"/>
    <w:rsid w:val="00C91EDB"/>
    <w:rsid w:val="00C95F42"/>
    <w:rsid w:val="00C97DE7"/>
    <w:rsid w:val="00CA67A8"/>
    <w:rsid w:val="00CA69B9"/>
    <w:rsid w:val="00CB3D68"/>
    <w:rsid w:val="00CB491D"/>
    <w:rsid w:val="00CB6DF7"/>
    <w:rsid w:val="00CC0FC8"/>
    <w:rsid w:val="00CC5BBD"/>
    <w:rsid w:val="00CC5E45"/>
    <w:rsid w:val="00CD3E18"/>
    <w:rsid w:val="00CD7B10"/>
    <w:rsid w:val="00CE267C"/>
    <w:rsid w:val="00CE2E4E"/>
    <w:rsid w:val="00CF3960"/>
    <w:rsid w:val="00CF6FFA"/>
    <w:rsid w:val="00D01077"/>
    <w:rsid w:val="00D01C72"/>
    <w:rsid w:val="00D01C9F"/>
    <w:rsid w:val="00D02B24"/>
    <w:rsid w:val="00D107AC"/>
    <w:rsid w:val="00D1439B"/>
    <w:rsid w:val="00D21885"/>
    <w:rsid w:val="00D25222"/>
    <w:rsid w:val="00D30B46"/>
    <w:rsid w:val="00D313AA"/>
    <w:rsid w:val="00D41D27"/>
    <w:rsid w:val="00D44B3E"/>
    <w:rsid w:val="00D503A5"/>
    <w:rsid w:val="00D5745F"/>
    <w:rsid w:val="00D61D28"/>
    <w:rsid w:val="00D65A45"/>
    <w:rsid w:val="00D65AFB"/>
    <w:rsid w:val="00D65C04"/>
    <w:rsid w:val="00D71A97"/>
    <w:rsid w:val="00D8406C"/>
    <w:rsid w:val="00D94B7D"/>
    <w:rsid w:val="00DA2249"/>
    <w:rsid w:val="00DA30BD"/>
    <w:rsid w:val="00DB044F"/>
    <w:rsid w:val="00DB23CF"/>
    <w:rsid w:val="00DB3D0A"/>
    <w:rsid w:val="00DB689C"/>
    <w:rsid w:val="00DC0D72"/>
    <w:rsid w:val="00DD1B83"/>
    <w:rsid w:val="00DD6C4A"/>
    <w:rsid w:val="00DE12A1"/>
    <w:rsid w:val="00DE2A30"/>
    <w:rsid w:val="00DE4627"/>
    <w:rsid w:val="00DF7354"/>
    <w:rsid w:val="00E01CC4"/>
    <w:rsid w:val="00E03034"/>
    <w:rsid w:val="00E07218"/>
    <w:rsid w:val="00E0766B"/>
    <w:rsid w:val="00E21EB1"/>
    <w:rsid w:val="00E327A3"/>
    <w:rsid w:val="00E37618"/>
    <w:rsid w:val="00E37985"/>
    <w:rsid w:val="00E44E7E"/>
    <w:rsid w:val="00E551E1"/>
    <w:rsid w:val="00E61D0A"/>
    <w:rsid w:val="00E62341"/>
    <w:rsid w:val="00E6311C"/>
    <w:rsid w:val="00E64E16"/>
    <w:rsid w:val="00E70D7D"/>
    <w:rsid w:val="00E70EA7"/>
    <w:rsid w:val="00E72087"/>
    <w:rsid w:val="00E73F2A"/>
    <w:rsid w:val="00E73F96"/>
    <w:rsid w:val="00E75C14"/>
    <w:rsid w:val="00E768C2"/>
    <w:rsid w:val="00E86D8B"/>
    <w:rsid w:val="00E93010"/>
    <w:rsid w:val="00EA3204"/>
    <w:rsid w:val="00EB032C"/>
    <w:rsid w:val="00EB3AC0"/>
    <w:rsid w:val="00EB7AB4"/>
    <w:rsid w:val="00EC3841"/>
    <w:rsid w:val="00EC3C8B"/>
    <w:rsid w:val="00ED1E8E"/>
    <w:rsid w:val="00ED4679"/>
    <w:rsid w:val="00ED587C"/>
    <w:rsid w:val="00EE0261"/>
    <w:rsid w:val="00EE21A2"/>
    <w:rsid w:val="00EE4A29"/>
    <w:rsid w:val="00EE506E"/>
    <w:rsid w:val="00EE6695"/>
    <w:rsid w:val="00EE67C7"/>
    <w:rsid w:val="00EE6B68"/>
    <w:rsid w:val="00EE7F6A"/>
    <w:rsid w:val="00EF61BD"/>
    <w:rsid w:val="00F068D7"/>
    <w:rsid w:val="00F06D5C"/>
    <w:rsid w:val="00F07058"/>
    <w:rsid w:val="00F079B6"/>
    <w:rsid w:val="00F1211C"/>
    <w:rsid w:val="00F215FD"/>
    <w:rsid w:val="00F2514A"/>
    <w:rsid w:val="00F25263"/>
    <w:rsid w:val="00F27D62"/>
    <w:rsid w:val="00F3151A"/>
    <w:rsid w:val="00F31698"/>
    <w:rsid w:val="00F33D02"/>
    <w:rsid w:val="00F52EEE"/>
    <w:rsid w:val="00F57393"/>
    <w:rsid w:val="00F636BC"/>
    <w:rsid w:val="00F70313"/>
    <w:rsid w:val="00F73493"/>
    <w:rsid w:val="00F77A92"/>
    <w:rsid w:val="00F83CF7"/>
    <w:rsid w:val="00F84335"/>
    <w:rsid w:val="00F90E84"/>
    <w:rsid w:val="00F929C0"/>
    <w:rsid w:val="00F93059"/>
    <w:rsid w:val="00FA6C97"/>
    <w:rsid w:val="00FB6A4E"/>
    <w:rsid w:val="00FC256A"/>
    <w:rsid w:val="00FC7397"/>
    <w:rsid w:val="00FC76DC"/>
    <w:rsid w:val="00FD1C2F"/>
    <w:rsid w:val="00FD62FA"/>
    <w:rsid w:val="00FE0CF0"/>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2749A-FA7B-4D35-A266-5A97582A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6142</TotalTime>
  <Pages>19</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Wlodek Olesinski</dc:creator>
  <cp:lastModifiedBy>Wlodek Olesinski</cp:lastModifiedBy>
  <cp:revision>186</cp:revision>
  <dcterms:created xsi:type="dcterms:W3CDTF">2015-04-10T23:08:00Z</dcterms:created>
  <dcterms:modified xsi:type="dcterms:W3CDTF">2015-06-30T03:14:00Z</dcterms:modified>
</cp:coreProperties>
</file>