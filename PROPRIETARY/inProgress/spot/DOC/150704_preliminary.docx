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2B6288" w:rsidP="009B65BF">
      <w:pPr>
        <w:spacing w:after="240"/>
        <w:rPr>
          <w:rFonts w:ascii="Arial" w:hAnsi="Arial" w:cs="Arial"/>
        </w:rPr>
      </w:pPr>
      <w:r>
        <w:rPr>
          <w:rFonts w:ascii="Arial" w:hAnsi="Arial" w:cs="Arial"/>
        </w:rPr>
        <w:t>July 1</w:t>
      </w:r>
      <w:r w:rsidR="00DB23CF" w:rsidRPr="00137863">
        <w:rPr>
          <w:rFonts w:ascii="Arial" w:hAnsi="Arial" w:cs="Arial"/>
        </w:rPr>
        <w:t>, 2015</w:t>
      </w:r>
      <w:r w:rsidR="00DE7807">
        <w:rPr>
          <w:rFonts w:ascii="Arial" w:hAnsi="Arial" w:cs="Arial"/>
        </w:rPr>
        <w:t xml:space="preserve"> [The Canada Day]</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FA5882" w:rsidP="00885BA1">
      <w:pPr>
        <w:keepNext/>
        <w:spacing w:after="240"/>
        <w:jc w:val="center"/>
      </w:pPr>
      <w:r w:rsidRPr="00C531E8">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6pt;height:93.8pt">
            <v:imagedata r:id="rId8" o:title="offormat"/>
          </v:shape>
        </w:pict>
      </w:r>
    </w:p>
    <w:p w:rsidR="00156808" w:rsidRDefault="00885BA1" w:rsidP="00885BA1">
      <w:pPr>
        <w:pStyle w:val="Caption"/>
        <w:jc w:val="center"/>
        <w:rPr>
          <w:rFonts w:ascii="Arial" w:hAnsi="Arial" w:cs="Arial"/>
        </w:rPr>
      </w:pPr>
      <w:bookmarkStart w:id="0" w:name="_Ref417278957"/>
      <w:proofErr w:type="gramStart"/>
      <w:r>
        <w:t xml:space="preserve">Figure </w:t>
      </w:r>
      <w:fldSimple w:instr=" SEQ Figure \* ARABIC ">
        <w:r w:rsidR="00242902">
          <w:rPr>
            <w:noProof/>
          </w:rPr>
          <w:t>1</w:t>
        </w:r>
      </w:fldSimple>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w:t>
      </w:r>
      <w:r w:rsidR="00AD5307">
        <w:rPr>
          <w:rFonts w:ascii="Arial" w:hAnsi="Arial" w:cs="Arial"/>
        </w:rPr>
        <w:lastRenderedPageBreak/>
        <w:t>every single message slows things down considerably. Thus the option to switch the acknowledgements off becomes useful.</w:t>
      </w:r>
    </w:p>
    <w:p w:rsidR="009541D3" w:rsidRDefault="009541D3" w:rsidP="009541D3">
      <w:pPr>
        <w:pStyle w:val="Heading2"/>
      </w:pPr>
      <w:r>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w:t>
      </w:r>
      <w:r>
        <w:rPr>
          <w:rFonts w:ascii="Arial" w:hAnsi="Arial" w:cs="Arial"/>
        </w:rPr>
        <w:lastRenderedPageBreak/>
        <w:t xml:space="preserve">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E00FE0">
            <w:pPr>
              <w:spacing w:after="240"/>
              <w:jc w:val="both"/>
              <w:rPr>
                <w:rFonts w:ascii="Arial" w:hAnsi="Arial" w:cs="Arial"/>
              </w:rPr>
            </w:pPr>
            <w:r>
              <w:rPr>
                <w:rFonts w:ascii="Arial" w:hAnsi="Arial" w:cs="Arial"/>
              </w:rPr>
              <w:t>i</w:t>
            </w:r>
            <w:r w:rsidR="00E00FE0">
              <w:rPr>
                <w:rFonts w:ascii="Arial" w:hAnsi="Arial" w:cs="Arial"/>
              </w:rPr>
              <w:t>llegal request parameter, e.g., bad Peg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0F524D">
            <w:pPr>
              <w:spacing w:after="240"/>
              <w:jc w:val="both"/>
              <w:rPr>
                <w:rFonts w:ascii="Arial" w:hAnsi="Arial" w:cs="Arial"/>
              </w:rPr>
            </w:pPr>
            <w:r>
              <w:rPr>
                <w:rFonts w:ascii="Arial" w:hAnsi="Arial" w:cs="Arial"/>
              </w:rPr>
              <w:t>no resources; this basically means that the Peg has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w:t>
      </w:r>
      <w:r w:rsidR="00AF6C71">
        <w:rPr>
          <w:rFonts w:ascii="Arial" w:hAnsi="Arial" w:cs="Arial"/>
        </w:rPr>
        <w:lastRenderedPageBreak/>
        <w:t xml:space="preserve">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FA5882" w:rsidP="0007739E">
      <w:pPr>
        <w:keepNext/>
        <w:spacing w:after="240"/>
        <w:jc w:val="center"/>
      </w:pPr>
      <w:r w:rsidRPr="00C531E8">
        <w:rPr>
          <w:rFonts w:ascii="Arial" w:hAnsi="Arial" w:cs="Arial"/>
        </w:rPr>
        <w:pict>
          <v:shape id="_x0000_i1026" type="#_x0000_t75" style="width:330.95pt;height:50.85pt">
            <v:imagedata r:id="rId9" o:title="coformat"/>
          </v:shape>
        </w:pict>
      </w:r>
    </w:p>
    <w:p w:rsidR="00896E7D" w:rsidRDefault="0007739E" w:rsidP="00896E7D">
      <w:pPr>
        <w:pStyle w:val="Caption"/>
        <w:jc w:val="center"/>
      </w:pPr>
      <w:bookmarkStart w:id="1" w:name="_Ref417283981"/>
      <w:proofErr w:type="gramStart"/>
      <w:r>
        <w:t xml:space="preserve">Figure </w:t>
      </w:r>
      <w:fldSimple w:instr=" SEQ Figure \* ARABIC ">
        <w:r w:rsidR="00242902">
          <w:rPr>
            <w:noProof/>
          </w:rPr>
          <w:t>2</w:t>
        </w:r>
      </w:fldSimple>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FA5882" w:rsidP="007B02A8">
      <w:pPr>
        <w:keepNext/>
        <w:spacing w:after="240"/>
        <w:jc w:val="center"/>
      </w:pPr>
      <w:r w:rsidRPr="00C531E8">
        <w:rPr>
          <w:rFonts w:ascii="Arial" w:hAnsi="Arial" w:cs="Arial"/>
        </w:rPr>
        <w:lastRenderedPageBreak/>
        <w:pict>
          <v:shape id="_x0000_i1027" type="#_x0000_t75" style="width:392.35pt;height:50.85pt">
            <v:imagedata r:id="rId10" o:title="reformat"/>
          </v:shape>
        </w:pict>
      </w:r>
    </w:p>
    <w:p w:rsidR="007B02A8" w:rsidRDefault="007B02A8" w:rsidP="007B02A8">
      <w:pPr>
        <w:pStyle w:val="Caption"/>
        <w:jc w:val="center"/>
        <w:rPr>
          <w:rFonts w:ascii="Arial" w:hAnsi="Arial" w:cs="Arial"/>
        </w:rPr>
      </w:pPr>
      <w:bookmarkStart w:id="2" w:name="_Ref417288116"/>
      <w:proofErr w:type="gramStart"/>
      <w:r>
        <w:t xml:space="preserve">Figure </w:t>
      </w:r>
      <w:fldSimple w:instr=" SEQ Figure \* ARABIC ">
        <w:r w:rsidR="00242902">
          <w:rPr>
            <w:noProof/>
          </w:rPr>
          <w:t>3</w:t>
        </w:r>
      </w:fldSimple>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 xml:space="preserve">The </w:t>
      </w:r>
      <w:proofErr w:type="gramStart"/>
      <w:r>
        <w:rPr>
          <w:rFonts w:ascii="Arial" w:hAnsi="Arial" w:cs="Arial"/>
        </w:rPr>
        <w:t>fields</w:t>
      </w:r>
      <w:proofErr w:type="gramEnd"/>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acknowledgement is generated, unless the most significant bit of the reference byte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return a nonempty payload even if </w:t>
      </w:r>
      <w:proofErr w:type="gramStart"/>
      <w:r>
        <w:rPr>
          <w:rFonts w:ascii="Arial" w:hAnsi="Arial" w:cs="Arial"/>
        </w:rPr>
        <w:t>it's</w:t>
      </w:r>
      <w:proofErr w:type="gramEnd"/>
      <w:r>
        <w:rPr>
          <w:rFonts w:ascii="Arial" w:hAnsi="Arial" w:cs="Arial"/>
        </w:rPr>
        <w:t xml:space="preserve">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FA5882" w:rsidP="007B02A8">
      <w:pPr>
        <w:keepNext/>
        <w:spacing w:after="240"/>
        <w:jc w:val="center"/>
      </w:pPr>
      <w:r w:rsidRPr="00C531E8">
        <w:rPr>
          <w:rFonts w:ascii="Courier New" w:hAnsi="Courier New" w:cs="Courier New"/>
          <w:b/>
        </w:rPr>
        <w:pict>
          <v:shape id="_x0000_i1028" type="#_x0000_t75" style="width:3in;height:50.85pt">
            <v:imagedata r:id="rId11" o:title="rpformat"/>
          </v:shape>
        </w:pict>
      </w:r>
    </w:p>
    <w:p w:rsidR="007B02A8" w:rsidRDefault="007B02A8" w:rsidP="007B02A8">
      <w:pPr>
        <w:pStyle w:val="Caption"/>
        <w:jc w:val="center"/>
      </w:pPr>
      <w:bookmarkStart w:id="3" w:name="_Ref417288383"/>
      <w:proofErr w:type="gramStart"/>
      <w:r>
        <w:t xml:space="preserve">Figure </w:t>
      </w:r>
      <w:fldSimple w:instr=" SEQ Figure \* ARABIC ">
        <w:r w:rsidR="00242902">
          <w:rPr>
            <w:noProof/>
          </w:rPr>
          <w:t>4</w:t>
        </w:r>
      </w:fldSimple>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 xml:space="preserve">A typical example of a report is an event message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879"/>
        <w:gridCol w:w="877"/>
        <w:gridCol w:w="869"/>
        <w:gridCol w:w="5951"/>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4"/>
        <w:gridCol w:w="877"/>
        <w:gridCol w:w="859"/>
        <w:gridCol w:w="5766"/>
      </w:tblGrid>
      <w:tr w:rsidR="00707EFF" w:rsidTr="007831AE">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766"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9"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76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7831AE">
        <w:tc>
          <w:tcPr>
            <w:tcW w:w="2074"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831AE">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9"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76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831AE">
        <w:tc>
          <w:tcPr>
            <w:tcW w:w="2074"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9"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766"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9"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7831AE">
        <w:tc>
          <w:tcPr>
            <w:tcW w:w="2074"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9"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766"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w:t>
            </w:r>
            <w:r w:rsidR="00B07519">
              <w:rPr>
                <w:rFonts w:ascii="Arial" w:hAnsi="Arial" w:cs="Arial"/>
              </w:rPr>
              <w:lastRenderedPageBreak/>
              <w:t>NOT IMPLEMENTED.</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9"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7831AE">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9"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766"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831AE">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9"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766"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7831AE">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9"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766"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7831AE">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9"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766"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lastRenderedPageBreak/>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A41D8C" w:rsidP="00242902">
      <w:pPr>
        <w:keepNext/>
        <w:spacing w:after="240"/>
      </w:pPr>
      <w:r>
        <w:rPr>
          <w:rFonts w:ascii="Arial" w:hAnsi="Arial" w:cs="Arial"/>
          <w:noProof/>
        </w:rPr>
        <w:drawing>
          <wp:inline distT="0" distB="0" distL="0" distR="0">
            <wp:extent cx="2104762" cy="723618"/>
            <wp:effectExtent l="0" t="0" r="0" b="0"/>
            <wp:docPr id="3" name="Picture 2" descr="rel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png"/>
                    <pic:cNvPicPr/>
                  </pic:nvPicPr>
                  <pic:blipFill>
                    <a:blip r:embed="rId12" cstate="print"/>
                    <a:stretch>
                      <a:fillRect/>
                    </a:stretch>
                  </pic:blipFill>
                  <pic:spPr>
                    <a:xfrm>
                      <a:off x="0" y="0"/>
                      <a:ext cx="2104762" cy="723618"/>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lastRenderedPageBreak/>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w:t>
      </w:r>
      <w:proofErr w:type="gramStart"/>
      <w:r>
        <w:rPr>
          <w:rFonts w:ascii="Arial" w:hAnsi="Arial" w:cs="Arial"/>
        </w:rPr>
        <w:t>reports notifies</w:t>
      </w:r>
      <w:proofErr w:type="gramEnd"/>
      <w:r>
        <w:rPr>
          <w:rFonts w:ascii="Arial" w:hAnsi="Arial" w:cs="Arial"/>
        </w:rPr>
        <w:t xml:space="preserve">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7C05F7"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5" name="Picture 4"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lastRenderedPageBreak/>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242902" w:rsidP="00242902">
      <w:pPr>
        <w:spacing w:after="240"/>
        <w:jc w:val="both"/>
      </w:pPr>
      <w:r>
        <w:rPr>
          <w:rFonts w:ascii="Arial" w:hAnsi="Arial" w:cs="Arial"/>
          <w:noProof/>
        </w:rPr>
        <w:drawing>
          <wp:inline distT="0" distB="0" distL="0" distR="0">
            <wp:extent cx="2742857" cy="723618"/>
            <wp:effectExtent l="0" t="0" r="0" b="0"/>
            <wp:docPr id="4" name="Picture 3" descr="reprel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png"/>
                    <pic:cNvPicPr/>
                  </pic:nvPicPr>
                  <pic:blipFill>
                    <a:blip r:embed="rId14" cstate="print"/>
                    <a:stretch>
                      <a:fillRect/>
                    </a:stretch>
                  </pic:blipFill>
                  <pic:spPr>
                    <a:xfrm>
                      <a:off x="0" y="0"/>
                      <a:ext cx="2742857" cy="723618"/>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FA5882" w:rsidP="00C11B72">
      <w:pPr>
        <w:spacing w:after="240"/>
        <w:jc w:val="both"/>
        <w:rPr>
          <w:rFonts w:ascii="Arial" w:hAnsi="Arial" w:cs="Arial"/>
        </w:rPr>
      </w:pPr>
      <w:r w:rsidRPr="00C531E8">
        <w:rPr>
          <w:rFonts w:ascii="Arial" w:hAnsi="Arial" w:cs="Arial"/>
          <w:noProof/>
        </w:rPr>
        <w:lastRenderedPageBreak/>
        <w:pict>
          <v:shape id="_x0000_i1029" type="#_x0000_t75" style="width:165.15pt;height:56.8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B01118" w:rsidRDefault="00B01118" w:rsidP="000E3554">
      <w:pPr>
        <w:spacing w:after="240"/>
        <w:jc w:val="both"/>
        <w:rPr>
          <w:rFonts w:ascii="Arial" w:hAnsi="Arial" w:cs="Arial"/>
        </w:rPr>
      </w:pP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 –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7"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w:t>
      </w:r>
      <w:proofErr w:type="gramStart"/>
      <w:r>
        <w:t xml:space="preserve">Open UART (ASCII) windows for node 1 (the </w:t>
      </w:r>
      <w:r w:rsidR="003F6F4F">
        <w:t>master</w:t>
      </w:r>
      <w:r>
        <w:t>).</w:t>
      </w:r>
      <w:proofErr w:type="gramEnd"/>
      <w:r>
        <w:t xml:space="preserve">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F87D7C" w:rsidRDefault="00F87D7C" w:rsidP="00813E18">
      <w:pPr>
        <w:jc w:val="both"/>
      </w:pPr>
      <w:r>
        <w:t>You can disable FG_ACKR permanently with</w:t>
      </w:r>
      <w:r w:rsidR="00813E18">
        <w:t xml:space="preserve"> </w:t>
      </w:r>
      <w:r>
        <w:t>control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D633AE">
        <w:t>does produce a</w:t>
      </w:r>
      <w:r w:rsidR="00813E18">
        <w:t>n unconditional</w:t>
      </w:r>
      <w:r w:rsidR="00D633AE">
        <w:t xml:space="preserve">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proofErr w:type="gramStart"/>
      <w:r>
        <w:t xml:space="preserve">This issue a framed command with the </w:t>
      </w:r>
      <w:proofErr w:type="spellStart"/>
      <w:r>
        <w:t>opcode</w:t>
      </w:r>
      <w:proofErr w:type="spellEnd"/>
      <w:r>
        <w:t xml:space="preserve"> 1 (the first byte), and the three bytes of command payload being 1, 3, and 2.</w:t>
      </w:r>
      <w:proofErr w:type="gramEnd"/>
      <w:r>
        <w:t xml:space="preserve"> 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lastRenderedPageBreak/>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lastRenderedPageBreak/>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del w:id="4" w:author="Wlodek Olesinski" w:date="2015-07-04T18:47:00Z">
        <w:r w:rsidDel="00782388">
          <w:delText>node</w:delText>
        </w:r>
      </w:del>
      <w:ins w:id="5" w:author="Wlodek Olesinski" w:date="2015-07-04T18:47:00Z">
        <w:r w:rsidR="00782388">
          <w:t>plugin</w:t>
        </w:r>
      </w:ins>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rPr>
          <w:ins w:id="6" w:author="Wlodek Olesinski" w:date="2015-07-04T18:41:00Z"/>
        </w:rPr>
      </w:pPr>
      <w:r>
        <w:t>&lt;-O: [06 09 02 01 82 00 09 02 01 09 02]</w:t>
      </w:r>
    </w:p>
    <w:p w:rsidR="00FA5882" w:rsidRDefault="00FA5882" w:rsidP="00FA5882">
      <w:pPr>
        <w:rPr>
          <w:ins w:id="7" w:author="Wlodek Olesinski" w:date="2015-07-04T18:42:00Z"/>
          <w:b/>
        </w:rPr>
      </w:pPr>
      <w:ins w:id="8" w:author="Wlodek Olesinski" w:date="2015-07-04T18:42:00Z">
        <w:r w:rsidRPr="004026DC">
          <w:rPr>
            <w:b/>
          </w:rPr>
          <w:t>CMD_GET_ASSOC</w:t>
        </w:r>
      </w:ins>
    </w:p>
    <w:p w:rsidR="00FA5882" w:rsidRPr="00B4182C" w:rsidRDefault="00FA5882" w:rsidP="00FA5882">
      <w:pPr>
        <w:rPr>
          <w:ins w:id="9" w:author="Wlodek Olesinski" w:date="2015-07-04T18:42:00Z"/>
          <w:b/>
        </w:rPr>
      </w:pPr>
      <w:ins w:id="10" w:author="Wlodek Olesinski" w:date="2015-07-04T18:42:00Z">
        <w:r w:rsidRPr="004026DC">
          <w:rPr>
            <w:b/>
          </w:rPr>
          <w:t>CMD_SET_ASSOC</w:t>
        </w:r>
      </w:ins>
    </w:p>
    <w:p w:rsidR="00FA5882" w:rsidRPr="00FA5882" w:rsidRDefault="00FA5882" w:rsidP="00FA5882">
      <w:pPr>
        <w:rPr>
          <w:ins w:id="11" w:author="Wlodek Olesinski" w:date="2015-07-04T18:42:00Z"/>
          <w:b/>
          <w:rPrChange w:id="12" w:author="Wlodek Olesinski" w:date="2015-07-04T18:43:00Z">
            <w:rPr>
              <w:ins w:id="13" w:author="Wlodek Olesinski" w:date="2015-07-04T18:42:00Z"/>
            </w:rPr>
          </w:rPrChange>
        </w:rPr>
      </w:pPr>
      <w:ins w:id="14" w:author="Wlodek Olesinski" w:date="2015-07-04T18:42:00Z">
        <w:r w:rsidRPr="004026DC">
          <w:rPr>
            <w:b/>
          </w:rPr>
          <w:t>CMD_CLR_ASSOC</w:t>
        </w:r>
      </w:ins>
    </w:p>
    <w:p w:rsidR="00FA5882" w:rsidRDefault="00FA5882" w:rsidP="00FA5882">
      <w:pPr>
        <w:rPr>
          <w:ins w:id="15" w:author="Wlodek Olesinski" w:date="2015-07-04T18:42:00Z"/>
        </w:rPr>
      </w:pPr>
      <w:ins w:id="16" w:author="Wlodek Olesinski" w:date="2015-07-04T18:42:00Z">
        <w:r>
          <w:t>We stay at Peg 2:</w:t>
        </w:r>
      </w:ins>
    </w:p>
    <w:p w:rsidR="00FA5882" w:rsidRDefault="00FA5882" w:rsidP="00FA5882">
      <w:pPr>
        <w:ind w:firstLine="720"/>
        <w:rPr>
          <w:ins w:id="17" w:author="Wlodek Olesinski" w:date="2015-07-04T18:42:00Z"/>
        </w:rPr>
        <w:pPrChange w:id="18" w:author="Wlodek Olesinski" w:date="2015-07-04T18:43:00Z">
          <w:pPr/>
        </w:pPrChange>
      </w:pPr>
      <w:proofErr w:type="gramStart"/>
      <w:ins w:id="19" w:author="Wlodek Olesinski" w:date="2015-07-04T18:42:00Z">
        <w:r>
          <w:t>control</w:t>
        </w:r>
        <w:proofErr w:type="gramEnd"/>
        <w:r>
          <w:t xml:space="preserve"> -</w:t>
        </w:r>
        <w:proofErr w:type="spellStart"/>
        <w:r>
          <w:t>nodeid</w:t>
        </w:r>
        <w:proofErr w:type="spellEnd"/>
        <w:r>
          <w:t xml:space="preserve"> 2</w:t>
        </w:r>
      </w:ins>
    </w:p>
    <w:p w:rsidR="00FA5882" w:rsidRDefault="00FA5882" w:rsidP="00FA5882">
      <w:pPr>
        <w:ind w:firstLine="720"/>
        <w:rPr>
          <w:ins w:id="20" w:author="Wlodek Olesinski" w:date="2015-07-04T18:42:00Z"/>
        </w:rPr>
        <w:pPrChange w:id="21" w:author="Wlodek Olesinski" w:date="2015-07-04T18:43:00Z">
          <w:pPr/>
        </w:pPrChange>
      </w:pPr>
      <w:proofErr w:type="gramStart"/>
      <w:ins w:id="22" w:author="Wlodek Olesinski" w:date="2015-07-04T18:42:00Z">
        <w:r>
          <w:t>control</w:t>
        </w:r>
        <w:proofErr w:type="gramEnd"/>
        <w:r>
          <w:t xml:space="preserve"> -show</w:t>
        </w:r>
      </w:ins>
    </w:p>
    <w:p w:rsidR="00FA5882" w:rsidRDefault="00FA5882" w:rsidP="00FA5882">
      <w:pPr>
        <w:ind w:firstLine="720"/>
        <w:rPr>
          <w:ins w:id="23" w:author="Wlodek Olesinski" w:date="2015-07-04T18:42:00Z"/>
        </w:rPr>
        <w:pPrChange w:id="24" w:author="Wlodek Olesinski" w:date="2015-07-04T18:43:00Z">
          <w:pPr/>
        </w:pPrChange>
      </w:pPr>
      <w:proofErr w:type="spellStart"/>
      <w:proofErr w:type="gramStart"/>
      <w:ins w:id="25" w:author="Wlodek Olesinski" w:date="2015-07-04T18:42:00Z">
        <w:r>
          <w:t>nodeid</w:t>
        </w:r>
        <w:proofErr w:type="spellEnd"/>
        <w:r>
          <w:t>=</w:t>
        </w:r>
        <w:proofErr w:type="gramEnd"/>
        <w:r>
          <w:t>2, echo=on, confirm=both, quiet=off, repeat=0, dump=3</w:t>
        </w:r>
      </w:ins>
    </w:p>
    <w:p w:rsidR="00FA5882" w:rsidRDefault="00FA5882" w:rsidP="00FA5882">
      <w:pPr>
        <w:rPr>
          <w:ins w:id="26" w:author="Wlodek Olesinski" w:date="2015-07-04T18:42:00Z"/>
        </w:rPr>
      </w:pPr>
    </w:p>
    <w:p w:rsidR="00FA5882" w:rsidRDefault="00FA5882" w:rsidP="00FA5882">
      <w:pPr>
        <w:ind w:firstLine="720"/>
        <w:rPr>
          <w:ins w:id="27" w:author="Wlodek Olesinski" w:date="2015-07-04T18:42:00Z"/>
        </w:rPr>
        <w:pPrChange w:id="28" w:author="Wlodek Olesinski" w:date="2015-07-04T18:44:00Z">
          <w:pPr/>
        </w:pPrChange>
      </w:pPr>
      <w:proofErr w:type="gramStart"/>
      <w:ins w:id="29" w:author="Wlodek Olesinski" w:date="2015-07-04T18:42:00Z">
        <w:r>
          <w:t>control</w:t>
        </w:r>
        <w:proofErr w:type="gramEnd"/>
        <w:r>
          <w:t xml:space="preserve"> -show</w:t>
        </w:r>
      </w:ins>
    </w:p>
    <w:p w:rsidR="00FA5882" w:rsidRDefault="00FA5882" w:rsidP="00FA5882">
      <w:pPr>
        <w:ind w:firstLine="720"/>
        <w:rPr>
          <w:ins w:id="30" w:author="Wlodek Olesinski" w:date="2015-07-04T18:42:00Z"/>
        </w:rPr>
        <w:pPrChange w:id="31" w:author="Wlodek Olesinski" w:date="2015-07-04T18:44:00Z">
          <w:pPr/>
        </w:pPrChange>
      </w:pPr>
      <w:proofErr w:type="spellStart"/>
      <w:proofErr w:type="gramStart"/>
      <w:ins w:id="32" w:author="Wlodek Olesinski" w:date="2015-07-04T18:42:00Z">
        <w:r>
          <w:lastRenderedPageBreak/>
          <w:t>nodeid</w:t>
        </w:r>
        <w:proofErr w:type="spellEnd"/>
        <w:r>
          <w:t>=</w:t>
        </w:r>
        <w:proofErr w:type="gramEnd"/>
        <w:r>
          <w:t>2, echo=on, confirm=both, quiet=off, repeat=0, dump=3</w:t>
        </w:r>
      </w:ins>
    </w:p>
    <w:p w:rsidR="00FA5882" w:rsidRDefault="00FA5882" w:rsidP="00FA5882">
      <w:pPr>
        <w:ind w:firstLine="720"/>
        <w:rPr>
          <w:ins w:id="33" w:author="Wlodek Olesinski" w:date="2015-07-04T18:42:00Z"/>
        </w:rPr>
        <w:pPrChange w:id="34" w:author="Wlodek Olesinski" w:date="2015-07-04T18:44:00Z">
          <w:pPr/>
        </w:pPrChange>
      </w:pPr>
      <w:proofErr w:type="gramStart"/>
      <w:ins w:id="35" w:author="Wlodek Olesinski" w:date="2015-07-04T18:42:00Z">
        <w:r>
          <w:t>learning</w:t>
        </w:r>
        <w:proofErr w:type="gramEnd"/>
        <w:r>
          <w:t xml:space="preserve"> -show</w:t>
        </w:r>
      </w:ins>
    </w:p>
    <w:p w:rsidR="00FA5882" w:rsidRDefault="00FA5882" w:rsidP="00FA5882">
      <w:pPr>
        <w:ind w:left="720"/>
        <w:rPr>
          <w:ins w:id="36" w:author="Wlodek Olesinski" w:date="2015-07-04T18:42:00Z"/>
        </w:rPr>
        <w:pPrChange w:id="37" w:author="Wlodek Olesinski" w:date="2015-07-04T18:44:00Z">
          <w:pPr/>
        </w:pPrChange>
      </w:pPr>
      <w:ins w:id="38" w:author="Wlodek Olesinski" w:date="2015-07-04T18:42:00Z">
        <w:r>
          <w:t xml:space="preserve">--&gt;: [81 02 00 14 80 02 00 </w:t>
        </w:r>
        <w:r w:rsidRPr="004026DC">
          <w:rPr>
            <w:b/>
          </w:rPr>
          <w:t>14</w:t>
        </w:r>
        <w:r>
          <w:t>]</w:t>
        </w:r>
      </w:ins>
    </w:p>
    <w:p w:rsidR="00FA5882" w:rsidRDefault="00FA5882" w:rsidP="00FA5882">
      <w:pPr>
        <w:ind w:left="720"/>
        <w:rPr>
          <w:ins w:id="39" w:author="Wlodek Olesinski" w:date="2015-07-04T18:42:00Z"/>
        </w:rPr>
        <w:pPrChange w:id="40" w:author="Wlodek Olesinski" w:date="2015-07-04T18:44:00Z">
          <w:pPr/>
        </w:pPrChange>
      </w:pPr>
      <w:ins w:id="41" w:author="Wlodek Olesinski" w:date="2015-07-04T18:42:00Z">
        <w:r>
          <w:t xml:space="preserve">+ACK &lt;00&gt; </w:t>
        </w:r>
        <w:proofErr w:type="spellStart"/>
        <w:r>
          <w:t>seq</w:t>
        </w:r>
        <w:proofErr w:type="spellEnd"/>
        <w:r>
          <w:t>=1 (129)</w:t>
        </w:r>
      </w:ins>
    </w:p>
    <w:p w:rsidR="00FA5882" w:rsidRDefault="00FA5882" w:rsidP="00FA5882">
      <w:pPr>
        <w:ind w:left="720"/>
        <w:rPr>
          <w:ins w:id="42" w:author="Wlodek Olesinski" w:date="2015-07-04T18:42:00Z"/>
        </w:rPr>
        <w:pPrChange w:id="43" w:author="Wlodek Olesinski" w:date="2015-07-04T18:44:00Z">
          <w:pPr/>
        </w:pPrChange>
      </w:pPr>
      <w:ins w:id="44" w:author="Wlodek Olesinski" w:date="2015-07-04T18:42:00Z">
        <w:r>
          <w:t xml:space="preserve">&lt;-A: [81 02 00 </w:t>
        </w:r>
        <w:proofErr w:type="spellStart"/>
        <w:r>
          <w:t>00</w:t>
        </w:r>
        <w:proofErr w:type="spellEnd"/>
        <w:r>
          <w:t xml:space="preserve"> </w:t>
        </w:r>
        <w:proofErr w:type="spellStart"/>
        <w:r>
          <w:t>00</w:t>
        </w:r>
        <w:proofErr w:type="spellEnd"/>
        <w:r>
          <w:t>]</w:t>
        </w:r>
      </w:ins>
    </w:p>
    <w:p w:rsidR="00FA5882" w:rsidRDefault="00FA5882" w:rsidP="00FA5882">
      <w:pPr>
        <w:ind w:left="720"/>
        <w:rPr>
          <w:ins w:id="45" w:author="Wlodek Olesinski" w:date="2015-07-04T18:42:00Z"/>
        </w:rPr>
        <w:pPrChange w:id="46" w:author="Wlodek Olesinski" w:date="2015-07-04T18:44:00Z">
          <w:pPr/>
        </w:pPrChange>
      </w:pPr>
      <w:proofErr w:type="gramStart"/>
      <w:ins w:id="47" w:author="Wlodek Olesinski" w:date="2015-07-04T18:42:00Z">
        <w:r>
          <w:t>learning</w:t>
        </w:r>
        <w:proofErr w:type="gramEnd"/>
        <w:r>
          <w:t xml:space="preserve"> [2]: off</w:t>
        </w:r>
      </w:ins>
    </w:p>
    <w:p w:rsidR="00FA5882" w:rsidRDefault="00FA5882" w:rsidP="00FA5882">
      <w:pPr>
        <w:ind w:left="720"/>
        <w:rPr>
          <w:ins w:id="48" w:author="Wlodek Olesinski" w:date="2015-07-04T18:42:00Z"/>
        </w:rPr>
        <w:pPrChange w:id="49" w:author="Wlodek Olesinski" w:date="2015-07-04T18:44:00Z">
          <w:pPr/>
        </w:pPrChange>
      </w:pPr>
      <w:ins w:id="50" w:author="Wlodek Olesinski" w:date="2015-07-04T18:42:00Z">
        <w:r>
          <w:t>&lt;-O: [04 02 00 14 80 00 02 00 14 00]</w:t>
        </w:r>
      </w:ins>
    </w:p>
    <w:p w:rsidR="00FA5882" w:rsidRDefault="00FA5882" w:rsidP="00FA5882">
      <w:pPr>
        <w:rPr>
          <w:ins w:id="51" w:author="Wlodek Olesinski" w:date="2015-07-04T18:42:00Z"/>
        </w:rPr>
      </w:pPr>
      <w:ins w:id="52" w:author="Wlodek Olesinski" w:date="2015-07-04T18:42:00Z">
        <w:r>
          <w:t xml:space="preserve">Note that ‘learning -show’ is a </w:t>
        </w:r>
        <w:proofErr w:type="spellStart"/>
        <w:r>
          <w:t>getassoc</w:t>
        </w:r>
        <w:proofErr w:type="spellEnd"/>
        <w:r>
          <w:t xml:space="preserve"> </w:t>
        </w:r>
        <w:proofErr w:type="spellStart"/>
        <w:r>
          <w:t>cmd</w:t>
        </w:r>
        <w:proofErr w:type="spellEnd"/>
        <w:r>
          <w:t xml:space="preserve"> with an invalid index (here 0x14).</w:t>
        </w:r>
      </w:ins>
    </w:p>
    <w:p w:rsidR="00FA5882" w:rsidRDefault="00FA5882" w:rsidP="00FA5882">
      <w:pPr>
        <w:rPr>
          <w:ins w:id="53" w:author="Wlodek Olesinski" w:date="2015-07-04T18:42:00Z"/>
        </w:rPr>
      </w:pPr>
    </w:p>
    <w:p w:rsidR="00FA5882" w:rsidRDefault="00FA5882" w:rsidP="00FA5882">
      <w:pPr>
        <w:ind w:left="720"/>
        <w:rPr>
          <w:ins w:id="54" w:author="Wlodek Olesinski" w:date="2015-07-04T18:42:00Z"/>
        </w:rPr>
        <w:pPrChange w:id="55" w:author="Wlodek Olesinski" w:date="2015-07-04T18:44:00Z">
          <w:pPr/>
        </w:pPrChange>
      </w:pPr>
      <w:proofErr w:type="gramStart"/>
      <w:ins w:id="56" w:author="Wlodek Olesinski" w:date="2015-07-04T18:42:00Z">
        <w:r>
          <w:t>learning</w:t>
        </w:r>
        <w:proofErr w:type="gramEnd"/>
        <w:r>
          <w:t xml:space="preserve"> -on</w:t>
        </w:r>
      </w:ins>
    </w:p>
    <w:p w:rsidR="00FA5882" w:rsidRDefault="00FA5882" w:rsidP="00FA5882">
      <w:pPr>
        <w:ind w:left="720"/>
        <w:rPr>
          <w:ins w:id="57" w:author="Wlodek Olesinski" w:date="2015-07-04T18:42:00Z"/>
        </w:rPr>
        <w:pPrChange w:id="58" w:author="Wlodek Olesinski" w:date="2015-07-04T18:44:00Z">
          <w:pPr/>
        </w:pPrChange>
      </w:pPr>
      <w:ins w:id="59" w:author="Wlodek Olesinski" w:date="2015-07-04T18:42:00Z">
        <w:r>
          <w:t xml:space="preserve">--&gt;: [82 02 00 13 81 02 00 14 </w:t>
        </w:r>
        <w:r w:rsidRPr="004026DC">
          <w:rPr>
            <w:b/>
          </w:rPr>
          <w:t xml:space="preserve">01 </w:t>
        </w:r>
        <w:proofErr w:type="spellStart"/>
        <w:r w:rsidRPr="004026DC">
          <w:rPr>
            <w:b/>
          </w:rPr>
          <w:t>01</w:t>
        </w:r>
        <w:proofErr w:type="spellEnd"/>
        <w:r>
          <w:t xml:space="preserve"> 00]</w:t>
        </w:r>
      </w:ins>
    </w:p>
    <w:p w:rsidR="00FA5882" w:rsidRDefault="00FA5882" w:rsidP="00FA5882">
      <w:pPr>
        <w:ind w:left="720"/>
        <w:rPr>
          <w:ins w:id="60" w:author="Wlodek Olesinski" w:date="2015-07-04T18:42:00Z"/>
        </w:rPr>
        <w:pPrChange w:id="61" w:author="Wlodek Olesinski" w:date="2015-07-04T18:44:00Z">
          <w:pPr/>
        </w:pPrChange>
      </w:pPr>
      <w:ins w:id="62" w:author="Wlodek Olesinski" w:date="2015-07-04T18:42:00Z">
        <w:r>
          <w:t xml:space="preserve">+ACK &lt;00&gt; </w:t>
        </w:r>
        <w:proofErr w:type="spellStart"/>
        <w:r>
          <w:t>seq</w:t>
        </w:r>
        <w:proofErr w:type="spellEnd"/>
        <w:r>
          <w:t>=2 (130)</w:t>
        </w:r>
      </w:ins>
    </w:p>
    <w:p w:rsidR="00FA5882" w:rsidRDefault="00FA5882" w:rsidP="00FA5882">
      <w:pPr>
        <w:ind w:left="720"/>
        <w:rPr>
          <w:ins w:id="63" w:author="Wlodek Olesinski" w:date="2015-07-04T18:42:00Z"/>
        </w:rPr>
        <w:pPrChange w:id="64" w:author="Wlodek Olesinski" w:date="2015-07-04T18:44:00Z">
          <w:pPr/>
        </w:pPrChange>
      </w:pPr>
      <w:ins w:id="65" w:author="Wlodek Olesinski" w:date="2015-07-04T18:42:00Z">
        <w:r>
          <w:t xml:space="preserve">&lt;-A: [82 02 00 </w:t>
        </w:r>
        <w:proofErr w:type="spellStart"/>
        <w:r>
          <w:t>00</w:t>
        </w:r>
        <w:proofErr w:type="spellEnd"/>
        <w:r>
          <w:t xml:space="preserve"> </w:t>
        </w:r>
        <w:proofErr w:type="spellStart"/>
        <w:r>
          <w:t>00</w:t>
        </w:r>
        <w:proofErr w:type="spellEnd"/>
        <w:r>
          <w:t>]</w:t>
        </w:r>
      </w:ins>
    </w:p>
    <w:p w:rsidR="00FA5882" w:rsidRPr="003F18FA" w:rsidRDefault="00FA5882" w:rsidP="00FA5882">
      <w:pPr>
        <w:ind w:left="720"/>
        <w:rPr>
          <w:ins w:id="66" w:author="Wlodek Olesinski" w:date="2015-07-04T18:42:00Z"/>
          <w:lang w:val="pl-PL"/>
        </w:rPr>
        <w:pPrChange w:id="67" w:author="Wlodek Olesinski" w:date="2015-07-04T18:44:00Z">
          <w:pPr/>
        </w:pPrChange>
      </w:pPr>
      <w:ins w:id="68" w:author="Wlodek Olesinski" w:date="2015-07-04T18:42:00Z">
        <w:r w:rsidRPr="003F18FA">
          <w:rPr>
            <w:lang w:val="pl-PL"/>
          </w:rPr>
          <w:t>!RSP: 19 nid=2 &lt;&gt;  seq=1 (129) rc=0</w:t>
        </w:r>
      </w:ins>
    </w:p>
    <w:p w:rsidR="00FA5882" w:rsidRPr="003F18FA" w:rsidRDefault="00FA5882" w:rsidP="00FA5882">
      <w:pPr>
        <w:ind w:left="720"/>
        <w:rPr>
          <w:ins w:id="69" w:author="Wlodek Olesinski" w:date="2015-07-04T18:42:00Z"/>
          <w:lang w:val="pl-PL"/>
        </w:rPr>
        <w:pPrChange w:id="70" w:author="Wlodek Olesinski" w:date="2015-07-04T18:44:00Z">
          <w:pPr/>
        </w:pPrChange>
      </w:pPr>
      <w:ins w:id="71" w:author="Wlodek Olesinski" w:date="2015-07-04T18:42:00Z">
        <w:r w:rsidRPr="003F18FA">
          <w:rPr>
            <w:lang w:val="pl-PL"/>
          </w:rPr>
          <w:t>&lt;-O: [05 02 00 13 81 00 02 00]</w:t>
        </w:r>
      </w:ins>
    </w:p>
    <w:p w:rsidR="00FA5882" w:rsidRDefault="00FA5882" w:rsidP="00FA5882">
      <w:pPr>
        <w:rPr>
          <w:ins w:id="72" w:author="Wlodek Olesinski" w:date="2015-07-04T18:42:00Z"/>
        </w:rPr>
      </w:pPr>
      <w:ins w:id="73" w:author="Wlodek Olesinski" w:date="2015-07-04T18:42:00Z">
        <w:r>
          <w:t xml:space="preserve">Learning –ON/OFF are </w:t>
        </w:r>
        <w:proofErr w:type="spellStart"/>
        <w:r>
          <w:t>setassoc</w:t>
        </w:r>
        <w:proofErr w:type="spellEnd"/>
        <w:r>
          <w:t xml:space="preserve"> </w:t>
        </w:r>
        <w:proofErr w:type="spellStart"/>
        <w:r>
          <w:t>cmds</w:t>
        </w:r>
        <w:proofErr w:type="spellEnd"/>
        <w:r>
          <w:t xml:space="preserve"> and must conform with the 1.0 </w:t>
        </w:r>
        <w:proofErr w:type="gramStart"/>
        <w:r>
          <w:t>requirements</w:t>
        </w:r>
        <w:proofErr w:type="gramEnd"/>
        <w:r>
          <w:t xml:space="preserve"> about the data format, hence a dummy node id (0x0101 here).</w:t>
        </w:r>
      </w:ins>
    </w:p>
    <w:p w:rsidR="00FA5882" w:rsidRDefault="00FA5882" w:rsidP="00FA5882">
      <w:pPr>
        <w:rPr>
          <w:ins w:id="74" w:author="Wlodek Olesinski" w:date="2015-07-04T18:42:00Z"/>
        </w:rPr>
      </w:pPr>
    </w:p>
    <w:p w:rsidR="00FA5882" w:rsidRDefault="00FA5882" w:rsidP="00FA5882">
      <w:pPr>
        <w:ind w:left="720"/>
        <w:rPr>
          <w:ins w:id="75" w:author="Wlodek Olesinski" w:date="2015-07-04T18:42:00Z"/>
        </w:rPr>
        <w:pPrChange w:id="76" w:author="Wlodek Olesinski" w:date="2015-07-04T18:44:00Z">
          <w:pPr/>
        </w:pPrChange>
      </w:pPr>
      <w:proofErr w:type="gramStart"/>
      <w:ins w:id="77" w:author="Wlodek Olesinski" w:date="2015-07-04T18:42:00Z">
        <w:r>
          <w:t>learning</w:t>
        </w:r>
        <w:proofErr w:type="gramEnd"/>
        <w:r>
          <w:t xml:space="preserve"> -off</w:t>
        </w:r>
      </w:ins>
    </w:p>
    <w:p w:rsidR="00FA5882" w:rsidRDefault="00FA5882" w:rsidP="00FA5882">
      <w:pPr>
        <w:ind w:left="720"/>
        <w:rPr>
          <w:ins w:id="78" w:author="Wlodek Olesinski" w:date="2015-07-04T18:42:00Z"/>
        </w:rPr>
        <w:pPrChange w:id="79" w:author="Wlodek Olesinski" w:date="2015-07-04T18:44:00Z">
          <w:pPr/>
        </w:pPrChange>
      </w:pPr>
      <w:ins w:id="80" w:author="Wlodek Olesinski" w:date="2015-07-04T18:42:00Z">
        <w:r>
          <w:t xml:space="preserve">--&gt;: [83 02 00 13 82 02 00 14 01 </w:t>
        </w:r>
        <w:proofErr w:type="spellStart"/>
        <w:r>
          <w:t>01</w:t>
        </w:r>
        <w:proofErr w:type="spellEnd"/>
        <w:r>
          <w:t xml:space="preserve"> </w:t>
        </w:r>
        <w:r w:rsidRPr="004026DC">
          <w:rPr>
            <w:b/>
          </w:rPr>
          <w:t>ff</w:t>
        </w:r>
        <w:r>
          <w:t>]</w:t>
        </w:r>
      </w:ins>
    </w:p>
    <w:p w:rsidR="00FA5882" w:rsidRDefault="00FA5882" w:rsidP="00FA5882">
      <w:pPr>
        <w:ind w:left="720"/>
        <w:rPr>
          <w:ins w:id="81" w:author="Wlodek Olesinski" w:date="2015-07-04T18:42:00Z"/>
        </w:rPr>
        <w:pPrChange w:id="82" w:author="Wlodek Olesinski" w:date="2015-07-04T18:44:00Z">
          <w:pPr/>
        </w:pPrChange>
      </w:pPr>
      <w:ins w:id="83" w:author="Wlodek Olesinski" w:date="2015-07-04T18:42:00Z">
        <w:r>
          <w:t xml:space="preserve">+ACK &lt;00&gt; </w:t>
        </w:r>
        <w:proofErr w:type="spellStart"/>
        <w:r>
          <w:t>seq</w:t>
        </w:r>
        <w:proofErr w:type="spellEnd"/>
        <w:r>
          <w:t>=3 (131)</w:t>
        </w:r>
      </w:ins>
    </w:p>
    <w:p w:rsidR="00FA5882" w:rsidRPr="00FA5882" w:rsidRDefault="00FA5882" w:rsidP="00FA5882">
      <w:pPr>
        <w:ind w:left="720"/>
        <w:rPr>
          <w:ins w:id="84" w:author="Wlodek Olesinski" w:date="2015-07-04T18:42:00Z"/>
          <w:rPrChange w:id="85" w:author="Wlodek Olesinski" w:date="2015-07-04T18:42:00Z">
            <w:rPr>
              <w:ins w:id="86" w:author="Wlodek Olesinski" w:date="2015-07-04T18:42:00Z"/>
              <w:lang w:val="pl-PL"/>
            </w:rPr>
          </w:rPrChange>
        </w:rPr>
        <w:pPrChange w:id="87" w:author="Wlodek Olesinski" w:date="2015-07-04T18:44:00Z">
          <w:pPr/>
        </w:pPrChange>
      </w:pPr>
      <w:ins w:id="88" w:author="Wlodek Olesinski" w:date="2015-07-04T18:42:00Z">
        <w:r w:rsidRPr="00FA5882">
          <w:rPr>
            <w:rPrChange w:id="89" w:author="Wlodek Olesinski" w:date="2015-07-04T18:42:00Z">
              <w:rPr>
                <w:lang w:val="pl-PL"/>
              </w:rPr>
            </w:rPrChange>
          </w:rPr>
          <w:t xml:space="preserve">&lt;-A: [83 02 00 </w:t>
        </w:r>
        <w:proofErr w:type="spellStart"/>
        <w:r w:rsidRPr="00FA5882">
          <w:rPr>
            <w:rPrChange w:id="90" w:author="Wlodek Olesinski" w:date="2015-07-04T18:42:00Z">
              <w:rPr>
                <w:lang w:val="pl-PL"/>
              </w:rPr>
            </w:rPrChange>
          </w:rPr>
          <w:t>00</w:t>
        </w:r>
        <w:proofErr w:type="spellEnd"/>
        <w:r w:rsidRPr="00FA5882">
          <w:rPr>
            <w:rPrChange w:id="91" w:author="Wlodek Olesinski" w:date="2015-07-04T18:42:00Z">
              <w:rPr>
                <w:lang w:val="pl-PL"/>
              </w:rPr>
            </w:rPrChange>
          </w:rPr>
          <w:t xml:space="preserve"> </w:t>
        </w:r>
        <w:proofErr w:type="spellStart"/>
        <w:r w:rsidRPr="00FA5882">
          <w:rPr>
            <w:rPrChange w:id="92" w:author="Wlodek Olesinski" w:date="2015-07-04T18:42:00Z">
              <w:rPr>
                <w:lang w:val="pl-PL"/>
              </w:rPr>
            </w:rPrChange>
          </w:rPr>
          <w:t>00</w:t>
        </w:r>
        <w:proofErr w:type="spellEnd"/>
        <w:r w:rsidRPr="00FA5882">
          <w:rPr>
            <w:rPrChange w:id="93" w:author="Wlodek Olesinski" w:date="2015-07-04T18:42:00Z">
              <w:rPr>
                <w:lang w:val="pl-PL"/>
              </w:rPr>
            </w:rPrChange>
          </w:rPr>
          <w:t>]</w:t>
        </w:r>
      </w:ins>
    </w:p>
    <w:p w:rsidR="00FA5882" w:rsidRPr="00FA5882" w:rsidRDefault="00FA5882" w:rsidP="00FA5882">
      <w:pPr>
        <w:ind w:left="720"/>
        <w:rPr>
          <w:ins w:id="94" w:author="Wlodek Olesinski" w:date="2015-07-04T18:42:00Z"/>
          <w:rPrChange w:id="95" w:author="Wlodek Olesinski" w:date="2015-07-04T18:42:00Z">
            <w:rPr>
              <w:ins w:id="96" w:author="Wlodek Olesinski" w:date="2015-07-04T18:42:00Z"/>
              <w:lang w:val="pl-PL"/>
            </w:rPr>
          </w:rPrChange>
        </w:rPr>
        <w:pPrChange w:id="97" w:author="Wlodek Olesinski" w:date="2015-07-04T18:44:00Z">
          <w:pPr/>
        </w:pPrChange>
      </w:pPr>
      <w:proofErr w:type="gramStart"/>
      <w:ins w:id="98" w:author="Wlodek Olesinski" w:date="2015-07-04T18:42:00Z">
        <w:r w:rsidRPr="00FA5882">
          <w:rPr>
            <w:rPrChange w:id="99" w:author="Wlodek Olesinski" w:date="2015-07-04T18:42:00Z">
              <w:rPr>
                <w:lang w:val="pl-PL"/>
              </w:rPr>
            </w:rPrChange>
          </w:rPr>
          <w:t>!RSP</w:t>
        </w:r>
        <w:proofErr w:type="gramEnd"/>
        <w:r w:rsidRPr="00FA5882">
          <w:rPr>
            <w:rPrChange w:id="100" w:author="Wlodek Olesinski" w:date="2015-07-04T18:42:00Z">
              <w:rPr>
                <w:lang w:val="pl-PL"/>
              </w:rPr>
            </w:rPrChange>
          </w:rPr>
          <w:t xml:space="preserve">: 19 </w:t>
        </w:r>
        <w:proofErr w:type="spellStart"/>
        <w:r w:rsidRPr="00FA5882">
          <w:rPr>
            <w:rPrChange w:id="101" w:author="Wlodek Olesinski" w:date="2015-07-04T18:42:00Z">
              <w:rPr>
                <w:lang w:val="pl-PL"/>
              </w:rPr>
            </w:rPrChange>
          </w:rPr>
          <w:t>nid</w:t>
        </w:r>
        <w:proofErr w:type="spellEnd"/>
        <w:r w:rsidRPr="00FA5882">
          <w:rPr>
            <w:rPrChange w:id="102" w:author="Wlodek Olesinski" w:date="2015-07-04T18:42:00Z">
              <w:rPr>
                <w:lang w:val="pl-PL"/>
              </w:rPr>
            </w:rPrChange>
          </w:rPr>
          <w:t xml:space="preserve">=2 &lt;&gt;  </w:t>
        </w:r>
        <w:proofErr w:type="spellStart"/>
        <w:r w:rsidRPr="00FA5882">
          <w:rPr>
            <w:rPrChange w:id="103" w:author="Wlodek Olesinski" w:date="2015-07-04T18:42:00Z">
              <w:rPr>
                <w:lang w:val="pl-PL"/>
              </w:rPr>
            </w:rPrChange>
          </w:rPr>
          <w:t>seq</w:t>
        </w:r>
        <w:proofErr w:type="spellEnd"/>
        <w:r w:rsidRPr="00FA5882">
          <w:rPr>
            <w:rPrChange w:id="104" w:author="Wlodek Olesinski" w:date="2015-07-04T18:42:00Z">
              <w:rPr>
                <w:lang w:val="pl-PL"/>
              </w:rPr>
            </w:rPrChange>
          </w:rPr>
          <w:t xml:space="preserve">=2 (130) </w:t>
        </w:r>
        <w:proofErr w:type="spellStart"/>
        <w:r w:rsidRPr="00FA5882">
          <w:rPr>
            <w:rPrChange w:id="105" w:author="Wlodek Olesinski" w:date="2015-07-04T18:42:00Z">
              <w:rPr>
                <w:lang w:val="pl-PL"/>
              </w:rPr>
            </w:rPrChange>
          </w:rPr>
          <w:t>rc</w:t>
        </w:r>
        <w:proofErr w:type="spellEnd"/>
        <w:r w:rsidRPr="00FA5882">
          <w:rPr>
            <w:rPrChange w:id="106" w:author="Wlodek Olesinski" w:date="2015-07-04T18:42:00Z">
              <w:rPr>
                <w:lang w:val="pl-PL"/>
              </w:rPr>
            </w:rPrChange>
          </w:rPr>
          <w:t>=0</w:t>
        </w:r>
      </w:ins>
    </w:p>
    <w:p w:rsidR="00FA5882" w:rsidRPr="00FA5882" w:rsidRDefault="00FA5882" w:rsidP="00FA5882">
      <w:pPr>
        <w:ind w:left="720"/>
        <w:rPr>
          <w:ins w:id="107" w:author="Wlodek Olesinski" w:date="2015-07-04T18:42:00Z"/>
          <w:rPrChange w:id="108" w:author="Wlodek Olesinski" w:date="2015-07-04T18:42:00Z">
            <w:rPr>
              <w:ins w:id="109" w:author="Wlodek Olesinski" w:date="2015-07-04T18:42:00Z"/>
              <w:lang w:val="pl-PL"/>
            </w:rPr>
          </w:rPrChange>
        </w:rPr>
        <w:pPrChange w:id="110" w:author="Wlodek Olesinski" w:date="2015-07-04T18:44:00Z">
          <w:pPr/>
        </w:pPrChange>
      </w:pPr>
      <w:ins w:id="111" w:author="Wlodek Olesinski" w:date="2015-07-04T18:42:00Z">
        <w:r w:rsidRPr="00FA5882">
          <w:rPr>
            <w:rPrChange w:id="112" w:author="Wlodek Olesinski" w:date="2015-07-04T18:42:00Z">
              <w:rPr>
                <w:lang w:val="pl-PL"/>
              </w:rPr>
            </w:rPrChange>
          </w:rPr>
          <w:t>&lt;-O: [06 02 00 13 82 00 02 00]</w:t>
        </w:r>
      </w:ins>
    </w:p>
    <w:p w:rsidR="00FA5882" w:rsidRDefault="00FA5882" w:rsidP="00FA5882">
      <w:pPr>
        <w:rPr>
          <w:ins w:id="113" w:author="Wlodek Olesinski" w:date="2015-07-04T18:42:00Z"/>
        </w:rPr>
      </w:pPr>
      <w:ins w:id="114" w:author="Wlodek Olesinski" w:date="2015-07-04T18:42:00Z">
        <w:r>
          <w:t xml:space="preserve">Again, we follow 1.0: 0xFF (to invalid index) means OFF. So: 0 – ON, 0xFF – OFF, all other values are illegal. I believe we can do better in 2.0 – I would leave 0x13, 0x14 to legitimate SET/GET and either have 0x16 for LEA_ASSOC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ins>
    </w:p>
    <w:p w:rsidR="00FA5882" w:rsidRDefault="00FA5882" w:rsidP="00FA5882">
      <w:pPr>
        <w:ind w:left="720"/>
        <w:rPr>
          <w:ins w:id="115" w:author="Wlodek Olesinski" w:date="2015-07-04T18:42:00Z"/>
        </w:rPr>
        <w:pPrChange w:id="116" w:author="Wlodek Olesinski" w:date="2015-07-04T18:45:00Z">
          <w:pPr/>
        </w:pPrChange>
      </w:pPr>
      <w:proofErr w:type="gramStart"/>
      <w:ins w:id="117" w:author="Wlodek Olesinski" w:date="2015-07-04T18:42:00Z">
        <w:r>
          <w:t>learning</w:t>
        </w:r>
        <w:proofErr w:type="gramEnd"/>
        <w:r>
          <w:t xml:space="preserve"> –on</w:t>
        </w:r>
      </w:ins>
    </w:p>
    <w:p w:rsidR="00FA5882" w:rsidRDefault="00FA5882" w:rsidP="00FA5882">
      <w:pPr>
        <w:ind w:left="720"/>
        <w:rPr>
          <w:ins w:id="118" w:author="Wlodek Olesinski" w:date="2015-07-04T18:42:00Z"/>
        </w:rPr>
        <w:pPrChange w:id="119" w:author="Wlodek Olesinski" w:date="2015-07-04T18:45:00Z">
          <w:pPr/>
        </w:pPrChange>
      </w:pPr>
      <w:ins w:id="120" w:author="Wlodek Olesinski" w:date="2015-07-04T18:42:00Z">
        <w:r>
          <w:lastRenderedPageBreak/>
          <w:t>….</w:t>
        </w:r>
      </w:ins>
    </w:p>
    <w:p w:rsidR="00FA5882" w:rsidRDefault="00FA5882" w:rsidP="00FA5882">
      <w:pPr>
        <w:ind w:left="720"/>
        <w:rPr>
          <w:ins w:id="121" w:author="Wlodek Olesinski" w:date="2015-07-04T18:42:00Z"/>
        </w:rPr>
        <w:pPrChange w:id="122" w:author="Wlodek Olesinski" w:date="2015-07-04T18:45:00Z">
          <w:pPr/>
        </w:pPrChange>
      </w:pPr>
      <w:proofErr w:type="gramStart"/>
      <w:ins w:id="123" w:author="Wlodek Olesinski" w:date="2015-07-04T18:42:00Z">
        <w:r>
          <w:t>learning</w:t>
        </w:r>
        <w:proofErr w:type="gramEnd"/>
        <w:r>
          <w:t xml:space="preserve"> -show</w:t>
        </w:r>
      </w:ins>
    </w:p>
    <w:p w:rsidR="00FA5882" w:rsidRDefault="00FA5882" w:rsidP="00FA5882">
      <w:pPr>
        <w:ind w:left="720"/>
        <w:rPr>
          <w:ins w:id="124" w:author="Wlodek Olesinski" w:date="2015-07-04T18:42:00Z"/>
        </w:rPr>
        <w:pPrChange w:id="125" w:author="Wlodek Olesinski" w:date="2015-07-04T18:45:00Z">
          <w:pPr/>
        </w:pPrChange>
      </w:pPr>
      <w:ins w:id="126" w:author="Wlodek Olesinski" w:date="2015-07-04T18:42:00Z">
        <w:r>
          <w:t>--&gt;: [85 02 00 14 84 02 00 14]</w:t>
        </w:r>
      </w:ins>
    </w:p>
    <w:p w:rsidR="00FA5882" w:rsidRDefault="00FA5882" w:rsidP="00FA5882">
      <w:pPr>
        <w:ind w:left="720"/>
        <w:rPr>
          <w:ins w:id="127" w:author="Wlodek Olesinski" w:date="2015-07-04T18:42:00Z"/>
        </w:rPr>
        <w:pPrChange w:id="128" w:author="Wlodek Olesinski" w:date="2015-07-04T18:45:00Z">
          <w:pPr/>
        </w:pPrChange>
      </w:pPr>
      <w:ins w:id="129" w:author="Wlodek Olesinski" w:date="2015-07-04T18:42:00Z">
        <w:r>
          <w:t xml:space="preserve">+ACK &lt;00&gt; </w:t>
        </w:r>
        <w:proofErr w:type="spellStart"/>
        <w:r>
          <w:t>seq</w:t>
        </w:r>
        <w:proofErr w:type="spellEnd"/>
        <w:r>
          <w:t>=5 (133)</w:t>
        </w:r>
      </w:ins>
    </w:p>
    <w:p w:rsidR="00FA5882" w:rsidRDefault="00FA5882" w:rsidP="00FA5882">
      <w:pPr>
        <w:ind w:left="720"/>
        <w:rPr>
          <w:ins w:id="130" w:author="Wlodek Olesinski" w:date="2015-07-04T18:42:00Z"/>
        </w:rPr>
        <w:pPrChange w:id="131" w:author="Wlodek Olesinski" w:date="2015-07-04T18:45:00Z">
          <w:pPr/>
        </w:pPrChange>
      </w:pPr>
      <w:ins w:id="132" w:author="Wlodek Olesinski" w:date="2015-07-04T18:42:00Z">
        <w:r>
          <w:t xml:space="preserve">&lt;-A: [85 02 00 </w:t>
        </w:r>
        <w:proofErr w:type="spellStart"/>
        <w:r>
          <w:t>00</w:t>
        </w:r>
        <w:proofErr w:type="spellEnd"/>
        <w:r>
          <w:t xml:space="preserve"> </w:t>
        </w:r>
        <w:proofErr w:type="spellStart"/>
        <w:r>
          <w:t>00</w:t>
        </w:r>
        <w:proofErr w:type="spellEnd"/>
        <w:r>
          <w:t>]</w:t>
        </w:r>
      </w:ins>
    </w:p>
    <w:p w:rsidR="00FA5882" w:rsidRDefault="00FA5882" w:rsidP="00FA5882">
      <w:pPr>
        <w:ind w:left="720"/>
        <w:rPr>
          <w:ins w:id="133" w:author="Wlodek Olesinski" w:date="2015-07-04T18:42:00Z"/>
        </w:rPr>
        <w:pPrChange w:id="134" w:author="Wlodek Olesinski" w:date="2015-07-04T18:45:00Z">
          <w:pPr/>
        </w:pPrChange>
      </w:pPr>
      <w:proofErr w:type="gramStart"/>
      <w:ins w:id="135" w:author="Wlodek Olesinski" w:date="2015-07-04T18:42:00Z">
        <w:r>
          <w:t>learning</w:t>
        </w:r>
        <w:proofErr w:type="gramEnd"/>
        <w:r>
          <w:t xml:space="preserve"> [2]: on</w:t>
        </w:r>
      </w:ins>
    </w:p>
    <w:p w:rsidR="00FA5882" w:rsidRDefault="00FA5882" w:rsidP="00FA5882">
      <w:pPr>
        <w:ind w:left="720"/>
        <w:rPr>
          <w:ins w:id="136" w:author="Wlodek Olesinski" w:date="2015-07-04T18:42:00Z"/>
        </w:rPr>
        <w:pPrChange w:id="137" w:author="Wlodek Olesinski" w:date="2015-07-04T18:45:00Z">
          <w:pPr/>
        </w:pPrChange>
      </w:pPr>
      <w:ins w:id="138" w:author="Wlodek Olesinski" w:date="2015-07-04T18:42:00Z">
        <w:r>
          <w:t>&lt;-O: [08 02 00 14 84 00 02 00 14 01]</w:t>
        </w:r>
      </w:ins>
    </w:p>
    <w:p w:rsidR="00FA5882" w:rsidRDefault="00FA5882" w:rsidP="00FA5882">
      <w:pPr>
        <w:rPr>
          <w:ins w:id="139" w:author="Wlodek Olesinski" w:date="2015-07-04T18:42:00Z"/>
        </w:rPr>
      </w:pPr>
      <w:ins w:id="140" w:author="Wlodek Olesinski" w:date="2015-07-04T18:42:00Z">
        <w:r>
          <w:t>Another careless inconsistency: learning ON is shown (properly</w:t>
        </w:r>
        <w:proofErr w:type="gramStart"/>
        <w:r>
          <w:t>)as</w:t>
        </w:r>
        <w:proofErr w:type="gramEnd"/>
        <w:r>
          <w:t xml:space="preserve"> a ‘1’ flag, but is set by ‘0’ value. OFF is shown ‘0’ as it should, but the flag is cleared with 0xff.</w:t>
        </w:r>
      </w:ins>
    </w:p>
    <w:p w:rsidR="00FA5882" w:rsidRDefault="00FA5882" w:rsidP="00FA5882">
      <w:pPr>
        <w:rPr>
          <w:ins w:id="141" w:author="Wlodek Olesinski" w:date="2015-07-04T18:42:00Z"/>
        </w:rPr>
      </w:pPr>
    </w:p>
    <w:p w:rsidR="00FA5882" w:rsidRDefault="00FA5882" w:rsidP="00FA5882">
      <w:pPr>
        <w:ind w:left="720"/>
        <w:rPr>
          <w:ins w:id="142" w:author="Wlodek Olesinski" w:date="2015-07-04T18:42:00Z"/>
        </w:rPr>
        <w:pPrChange w:id="143" w:author="Wlodek Olesinski" w:date="2015-07-04T18:45:00Z">
          <w:pPr/>
        </w:pPrChange>
      </w:pPr>
      <w:proofErr w:type="spellStart"/>
      <w:proofErr w:type="gramStart"/>
      <w:ins w:id="144" w:author="Wlodek Olesinski" w:date="2015-07-04T18:42:00Z">
        <w:r>
          <w:t>setassoc</w:t>
        </w:r>
        <w:proofErr w:type="spellEnd"/>
        <w:proofErr w:type="gramEnd"/>
        <w:r>
          <w:t xml:space="preserve"> -from 15 -mask 0xff -tags 101 102</w:t>
        </w:r>
      </w:ins>
    </w:p>
    <w:p w:rsidR="00FA5882" w:rsidRDefault="00FA5882" w:rsidP="00FA5882">
      <w:pPr>
        <w:ind w:left="720"/>
        <w:rPr>
          <w:ins w:id="145" w:author="Wlodek Olesinski" w:date="2015-07-04T18:42:00Z"/>
        </w:rPr>
        <w:pPrChange w:id="146" w:author="Wlodek Olesinski" w:date="2015-07-04T18:45:00Z">
          <w:pPr/>
        </w:pPrChange>
      </w:pPr>
      <w:ins w:id="147" w:author="Wlodek Olesinski" w:date="2015-07-04T18:42:00Z">
        <w:r>
          <w:t>--&gt;: [86 02 00 13 85 02 00 0f 65 00 ff 66 00 ff]</w:t>
        </w:r>
      </w:ins>
    </w:p>
    <w:p w:rsidR="00FA5882" w:rsidRDefault="00FA5882" w:rsidP="00FA5882">
      <w:pPr>
        <w:ind w:left="720"/>
        <w:rPr>
          <w:ins w:id="148" w:author="Wlodek Olesinski" w:date="2015-07-04T18:42:00Z"/>
        </w:rPr>
        <w:pPrChange w:id="149" w:author="Wlodek Olesinski" w:date="2015-07-04T18:45:00Z">
          <w:pPr/>
        </w:pPrChange>
      </w:pPr>
      <w:ins w:id="150" w:author="Wlodek Olesinski" w:date="2015-07-04T18:42:00Z">
        <w:r>
          <w:t xml:space="preserve">+ACK &lt;00&gt; </w:t>
        </w:r>
        <w:proofErr w:type="spellStart"/>
        <w:r>
          <w:t>seq</w:t>
        </w:r>
        <w:proofErr w:type="spellEnd"/>
        <w:r>
          <w:t>=6 (134)</w:t>
        </w:r>
      </w:ins>
    </w:p>
    <w:p w:rsidR="00FA5882" w:rsidRPr="00FA5882" w:rsidRDefault="00FA5882" w:rsidP="00FA5882">
      <w:pPr>
        <w:ind w:left="720"/>
        <w:rPr>
          <w:ins w:id="151" w:author="Wlodek Olesinski" w:date="2015-07-04T18:42:00Z"/>
          <w:rPrChange w:id="152" w:author="Wlodek Olesinski" w:date="2015-07-04T18:42:00Z">
            <w:rPr>
              <w:ins w:id="153" w:author="Wlodek Olesinski" w:date="2015-07-04T18:42:00Z"/>
              <w:lang w:val="pl-PL"/>
            </w:rPr>
          </w:rPrChange>
        </w:rPr>
        <w:pPrChange w:id="154" w:author="Wlodek Olesinski" w:date="2015-07-04T18:45:00Z">
          <w:pPr/>
        </w:pPrChange>
      </w:pPr>
      <w:ins w:id="155" w:author="Wlodek Olesinski" w:date="2015-07-04T18:42:00Z">
        <w:r w:rsidRPr="00FA5882">
          <w:rPr>
            <w:rPrChange w:id="156" w:author="Wlodek Olesinski" w:date="2015-07-04T18:42:00Z">
              <w:rPr>
                <w:lang w:val="pl-PL"/>
              </w:rPr>
            </w:rPrChange>
          </w:rPr>
          <w:t xml:space="preserve">&lt;-A: [86 02 00 </w:t>
        </w:r>
        <w:proofErr w:type="spellStart"/>
        <w:r w:rsidRPr="00FA5882">
          <w:rPr>
            <w:rPrChange w:id="157" w:author="Wlodek Olesinski" w:date="2015-07-04T18:42:00Z">
              <w:rPr>
                <w:lang w:val="pl-PL"/>
              </w:rPr>
            </w:rPrChange>
          </w:rPr>
          <w:t>00</w:t>
        </w:r>
        <w:proofErr w:type="spellEnd"/>
        <w:r w:rsidRPr="00FA5882">
          <w:rPr>
            <w:rPrChange w:id="158" w:author="Wlodek Olesinski" w:date="2015-07-04T18:42:00Z">
              <w:rPr>
                <w:lang w:val="pl-PL"/>
              </w:rPr>
            </w:rPrChange>
          </w:rPr>
          <w:t xml:space="preserve"> </w:t>
        </w:r>
        <w:proofErr w:type="spellStart"/>
        <w:r w:rsidRPr="00FA5882">
          <w:rPr>
            <w:rPrChange w:id="159" w:author="Wlodek Olesinski" w:date="2015-07-04T18:42:00Z">
              <w:rPr>
                <w:lang w:val="pl-PL"/>
              </w:rPr>
            </w:rPrChange>
          </w:rPr>
          <w:t>00</w:t>
        </w:r>
        <w:proofErr w:type="spellEnd"/>
        <w:r w:rsidRPr="00FA5882">
          <w:rPr>
            <w:rPrChange w:id="160" w:author="Wlodek Olesinski" w:date="2015-07-04T18:42:00Z">
              <w:rPr>
                <w:lang w:val="pl-PL"/>
              </w:rPr>
            </w:rPrChange>
          </w:rPr>
          <w:t>]</w:t>
        </w:r>
      </w:ins>
    </w:p>
    <w:p w:rsidR="00FA5882" w:rsidRPr="00FA5882" w:rsidRDefault="00FA5882" w:rsidP="00FA5882">
      <w:pPr>
        <w:ind w:left="720"/>
        <w:rPr>
          <w:ins w:id="161" w:author="Wlodek Olesinski" w:date="2015-07-04T18:42:00Z"/>
          <w:rPrChange w:id="162" w:author="Wlodek Olesinski" w:date="2015-07-04T18:42:00Z">
            <w:rPr>
              <w:ins w:id="163" w:author="Wlodek Olesinski" w:date="2015-07-04T18:42:00Z"/>
              <w:lang w:val="pl-PL"/>
            </w:rPr>
          </w:rPrChange>
        </w:rPr>
        <w:pPrChange w:id="164" w:author="Wlodek Olesinski" w:date="2015-07-04T18:45:00Z">
          <w:pPr/>
        </w:pPrChange>
      </w:pPr>
      <w:proofErr w:type="gramStart"/>
      <w:ins w:id="165" w:author="Wlodek Olesinski" w:date="2015-07-04T18:42:00Z">
        <w:r w:rsidRPr="00FA5882">
          <w:rPr>
            <w:rPrChange w:id="166" w:author="Wlodek Olesinski" w:date="2015-07-04T18:42:00Z">
              <w:rPr>
                <w:lang w:val="pl-PL"/>
              </w:rPr>
            </w:rPrChange>
          </w:rPr>
          <w:t>!RSP</w:t>
        </w:r>
        <w:proofErr w:type="gramEnd"/>
        <w:r w:rsidRPr="00FA5882">
          <w:rPr>
            <w:rPrChange w:id="167" w:author="Wlodek Olesinski" w:date="2015-07-04T18:42:00Z">
              <w:rPr>
                <w:lang w:val="pl-PL"/>
              </w:rPr>
            </w:rPrChange>
          </w:rPr>
          <w:t xml:space="preserve">: 19 </w:t>
        </w:r>
        <w:proofErr w:type="spellStart"/>
        <w:r w:rsidRPr="00FA5882">
          <w:rPr>
            <w:rPrChange w:id="168" w:author="Wlodek Olesinski" w:date="2015-07-04T18:42:00Z">
              <w:rPr>
                <w:lang w:val="pl-PL"/>
              </w:rPr>
            </w:rPrChange>
          </w:rPr>
          <w:t>nid</w:t>
        </w:r>
        <w:proofErr w:type="spellEnd"/>
        <w:r w:rsidRPr="00FA5882">
          <w:rPr>
            <w:rPrChange w:id="169" w:author="Wlodek Olesinski" w:date="2015-07-04T18:42:00Z">
              <w:rPr>
                <w:lang w:val="pl-PL"/>
              </w:rPr>
            </w:rPrChange>
          </w:rPr>
          <w:t xml:space="preserve">=2 &lt;&gt;  </w:t>
        </w:r>
        <w:proofErr w:type="spellStart"/>
        <w:r w:rsidRPr="00FA5882">
          <w:rPr>
            <w:rPrChange w:id="170" w:author="Wlodek Olesinski" w:date="2015-07-04T18:42:00Z">
              <w:rPr>
                <w:lang w:val="pl-PL"/>
              </w:rPr>
            </w:rPrChange>
          </w:rPr>
          <w:t>seq</w:t>
        </w:r>
        <w:proofErr w:type="spellEnd"/>
        <w:r w:rsidRPr="00FA5882">
          <w:rPr>
            <w:rPrChange w:id="171" w:author="Wlodek Olesinski" w:date="2015-07-04T18:42:00Z">
              <w:rPr>
                <w:lang w:val="pl-PL"/>
              </w:rPr>
            </w:rPrChange>
          </w:rPr>
          <w:t xml:space="preserve">=5 (133) </w:t>
        </w:r>
        <w:proofErr w:type="spellStart"/>
        <w:r w:rsidRPr="00FA5882">
          <w:rPr>
            <w:rPrChange w:id="172" w:author="Wlodek Olesinski" w:date="2015-07-04T18:42:00Z">
              <w:rPr>
                <w:lang w:val="pl-PL"/>
              </w:rPr>
            </w:rPrChange>
          </w:rPr>
          <w:t>rc</w:t>
        </w:r>
        <w:proofErr w:type="spellEnd"/>
        <w:r w:rsidRPr="00FA5882">
          <w:rPr>
            <w:rPrChange w:id="173" w:author="Wlodek Olesinski" w:date="2015-07-04T18:42:00Z">
              <w:rPr>
                <w:lang w:val="pl-PL"/>
              </w:rPr>
            </w:rPrChange>
          </w:rPr>
          <w:t>=0</w:t>
        </w:r>
      </w:ins>
    </w:p>
    <w:p w:rsidR="00FA5882" w:rsidRPr="00FA5882" w:rsidRDefault="00FA5882" w:rsidP="00FA5882">
      <w:pPr>
        <w:ind w:left="720"/>
        <w:rPr>
          <w:ins w:id="174" w:author="Wlodek Olesinski" w:date="2015-07-04T18:42:00Z"/>
          <w:rPrChange w:id="175" w:author="Wlodek Olesinski" w:date="2015-07-04T18:42:00Z">
            <w:rPr>
              <w:ins w:id="176" w:author="Wlodek Olesinski" w:date="2015-07-04T18:42:00Z"/>
              <w:lang w:val="pl-PL"/>
            </w:rPr>
          </w:rPrChange>
        </w:rPr>
        <w:pPrChange w:id="177" w:author="Wlodek Olesinski" w:date="2015-07-04T18:45:00Z">
          <w:pPr/>
        </w:pPrChange>
      </w:pPr>
      <w:ins w:id="178" w:author="Wlodek Olesinski" w:date="2015-07-04T18:42:00Z">
        <w:r w:rsidRPr="00FA5882">
          <w:rPr>
            <w:rPrChange w:id="179" w:author="Wlodek Olesinski" w:date="2015-07-04T18:42:00Z">
              <w:rPr>
                <w:lang w:val="pl-PL"/>
              </w:rPr>
            </w:rPrChange>
          </w:rPr>
          <w:t>&lt;-O: [09 02 00 13 85 00 02 00]</w:t>
        </w:r>
      </w:ins>
    </w:p>
    <w:p w:rsidR="00FA5882" w:rsidRDefault="00FA5882" w:rsidP="00FA5882">
      <w:pPr>
        <w:ind w:left="720"/>
        <w:rPr>
          <w:ins w:id="180" w:author="Wlodek Olesinski" w:date="2015-07-04T18:42:00Z"/>
        </w:rPr>
        <w:pPrChange w:id="181" w:author="Wlodek Olesinski" w:date="2015-07-04T18:45:00Z">
          <w:pPr/>
        </w:pPrChange>
      </w:pPr>
      <w:proofErr w:type="spellStart"/>
      <w:proofErr w:type="gramStart"/>
      <w:ins w:id="182" w:author="Wlodek Olesinski" w:date="2015-07-04T18:42:00Z">
        <w:r>
          <w:t>getassoc</w:t>
        </w:r>
        <w:proofErr w:type="spellEnd"/>
        <w:proofErr w:type="gramEnd"/>
        <w:r>
          <w:t xml:space="preserve"> -</w:t>
        </w:r>
        <w:proofErr w:type="spellStart"/>
        <w:r>
          <w:t>fr</w:t>
        </w:r>
        <w:proofErr w:type="spellEnd"/>
        <w:r>
          <w:t xml:space="preserve"> 15</w:t>
        </w:r>
      </w:ins>
    </w:p>
    <w:p w:rsidR="00FA5882" w:rsidRDefault="00FA5882" w:rsidP="00FA5882">
      <w:pPr>
        <w:ind w:left="720"/>
        <w:rPr>
          <w:ins w:id="183" w:author="Wlodek Olesinski" w:date="2015-07-04T18:42:00Z"/>
        </w:rPr>
        <w:pPrChange w:id="184" w:author="Wlodek Olesinski" w:date="2015-07-04T18:45:00Z">
          <w:pPr/>
        </w:pPrChange>
      </w:pPr>
      <w:ins w:id="185" w:author="Wlodek Olesinski" w:date="2015-07-04T18:42:00Z">
        <w:r>
          <w:t>--&gt;: [87 02 00 14 86 02 00 0f]</w:t>
        </w:r>
      </w:ins>
    </w:p>
    <w:p w:rsidR="00FA5882" w:rsidRDefault="00FA5882" w:rsidP="00FA5882">
      <w:pPr>
        <w:ind w:left="720"/>
        <w:rPr>
          <w:ins w:id="186" w:author="Wlodek Olesinski" w:date="2015-07-04T18:42:00Z"/>
        </w:rPr>
        <w:pPrChange w:id="187" w:author="Wlodek Olesinski" w:date="2015-07-04T18:45:00Z">
          <w:pPr/>
        </w:pPrChange>
      </w:pPr>
      <w:ins w:id="188" w:author="Wlodek Olesinski" w:date="2015-07-04T18:42:00Z">
        <w:r>
          <w:t xml:space="preserve">+ACK &lt;00&gt; </w:t>
        </w:r>
        <w:proofErr w:type="spellStart"/>
        <w:r>
          <w:t>seq</w:t>
        </w:r>
        <w:proofErr w:type="spellEnd"/>
        <w:r>
          <w:t>=7 (135)</w:t>
        </w:r>
      </w:ins>
    </w:p>
    <w:p w:rsidR="00FA5882" w:rsidRDefault="00FA5882" w:rsidP="00FA5882">
      <w:pPr>
        <w:ind w:left="720"/>
        <w:rPr>
          <w:ins w:id="189" w:author="Wlodek Olesinski" w:date="2015-07-04T18:42:00Z"/>
        </w:rPr>
        <w:pPrChange w:id="190" w:author="Wlodek Olesinski" w:date="2015-07-04T18:45:00Z">
          <w:pPr/>
        </w:pPrChange>
      </w:pPr>
      <w:ins w:id="191" w:author="Wlodek Olesinski" w:date="2015-07-04T18:42:00Z">
        <w:r>
          <w:t xml:space="preserve">&lt;-A: [87 02 00 </w:t>
        </w:r>
        <w:proofErr w:type="spellStart"/>
        <w:r>
          <w:t>00</w:t>
        </w:r>
        <w:proofErr w:type="spellEnd"/>
        <w:r>
          <w:t xml:space="preserve"> </w:t>
        </w:r>
        <w:proofErr w:type="spellStart"/>
        <w:r>
          <w:t>00</w:t>
        </w:r>
        <w:proofErr w:type="spellEnd"/>
        <w:r>
          <w:t>]</w:t>
        </w:r>
      </w:ins>
    </w:p>
    <w:p w:rsidR="00FA5882" w:rsidRDefault="00FA5882" w:rsidP="00FA5882">
      <w:pPr>
        <w:ind w:left="720"/>
        <w:rPr>
          <w:ins w:id="192" w:author="Wlodek Olesinski" w:date="2015-07-04T18:42:00Z"/>
        </w:rPr>
        <w:pPrChange w:id="193" w:author="Wlodek Olesinski" w:date="2015-07-04T18:45:00Z">
          <w:pPr/>
        </w:pPrChange>
      </w:pPr>
      <w:proofErr w:type="spellStart"/>
      <w:proofErr w:type="gramStart"/>
      <w:ins w:id="194" w:author="Wlodek Olesinski" w:date="2015-07-04T18:42:00Z">
        <w:r>
          <w:t>getassoc</w:t>
        </w:r>
        <w:proofErr w:type="spellEnd"/>
        <w:proofErr w:type="gramEnd"/>
        <w:r>
          <w:t xml:space="preserve"> [2]: &lt;15&gt; tag=101/mask=ff tag=102/mask=ff void </w:t>
        </w:r>
        <w:proofErr w:type="spellStart"/>
        <w:r>
          <w:t>void</w:t>
        </w:r>
        <w:proofErr w:type="spellEnd"/>
        <w:r>
          <w:t xml:space="preserve"> </w:t>
        </w:r>
        <w:proofErr w:type="spellStart"/>
        <w:r>
          <w:t>void</w:t>
        </w:r>
        <w:proofErr w:type="spellEnd"/>
      </w:ins>
    </w:p>
    <w:p w:rsidR="00FA5882" w:rsidRDefault="00FA5882" w:rsidP="00FA5882">
      <w:pPr>
        <w:ind w:left="720"/>
        <w:rPr>
          <w:ins w:id="195" w:author="Wlodek Olesinski" w:date="2015-07-04T18:42:00Z"/>
        </w:rPr>
        <w:pPrChange w:id="196" w:author="Wlodek Olesinski" w:date="2015-07-04T18:45:00Z">
          <w:pPr/>
        </w:pPrChange>
      </w:pPr>
      <w:ins w:id="197" w:author="Wlodek Olesinski" w:date="2015-07-04T18:42:00Z">
        <w:r>
          <w:t xml:space="preserve">&lt;-O: [0a 02 00 14 86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ins>
    </w:p>
    <w:p w:rsidR="00FA5882" w:rsidRDefault="00FA5882" w:rsidP="00FA5882">
      <w:pPr>
        <w:rPr>
          <w:ins w:id="198" w:author="Wlodek Olesinski" w:date="2015-07-04T18:42:00Z"/>
        </w:rPr>
      </w:pPr>
      <w:ins w:id="199" w:author="Wlodek Olesinski" w:date="2015-07-04T18:42:00Z">
        <w:r>
          <w:t xml:space="preserve">Note the discrepancy about the actual payload and the </w:t>
        </w:r>
        <w:proofErr w:type="spellStart"/>
        <w:r>
          <w:t>plugin’s</w:t>
        </w:r>
        <w:proofErr w:type="spellEnd"/>
        <w:r>
          <w:t xml:space="preserve"> shortcut. Yet another good for thoughts for making </w:t>
        </w:r>
        <w:proofErr w:type="gramStart"/>
        <w:r>
          <w:t xml:space="preserve">the </w:t>
        </w:r>
        <w:proofErr w:type="spellStart"/>
        <w:r>
          <w:t>i</w:t>
        </w:r>
        <w:proofErr w:type="spellEnd"/>
        <w:proofErr w:type="gramEnd"/>
        <w:r>
          <w:t xml:space="preserve">/f for associating tags and pegs better. However, all this should be </w:t>
        </w:r>
        <w:proofErr w:type="gramStart"/>
        <w:r>
          <w:t>thoughtful,</w:t>
        </w:r>
        <w:proofErr w:type="gramEnd"/>
        <w:r>
          <w:t xml:space="preserve"> as we want to accommodate quite a few scenarios is seemingly unrelated application spaces. Just an example: perhaps a temporary optional </w:t>
        </w:r>
        <w:proofErr w:type="gramStart"/>
        <w:r>
          <w:t>associations</w:t>
        </w:r>
        <w:proofErr w:type="gramEnd"/>
        <w:r>
          <w:t xml:space="preserve"> between a car (tag) and parking space (peg) is an innovative feature? </w:t>
        </w:r>
      </w:ins>
    </w:p>
    <w:p w:rsidR="00FA5882" w:rsidRDefault="00FA5882" w:rsidP="00FA5882">
      <w:pPr>
        <w:rPr>
          <w:ins w:id="200" w:author="Wlodek Olesinski" w:date="2015-07-04T18:45:00Z"/>
        </w:rPr>
      </w:pPr>
    </w:p>
    <w:p w:rsidR="00FA5882" w:rsidRDefault="00FA5882" w:rsidP="00FA5882">
      <w:pPr>
        <w:ind w:left="720"/>
        <w:rPr>
          <w:ins w:id="201" w:author="Wlodek Olesinski" w:date="2015-07-04T18:42:00Z"/>
        </w:rPr>
        <w:pPrChange w:id="202" w:author="Wlodek Olesinski" w:date="2015-07-04T18:45:00Z">
          <w:pPr/>
        </w:pPrChange>
      </w:pPr>
      <w:proofErr w:type="spellStart"/>
      <w:proofErr w:type="gramStart"/>
      <w:ins w:id="203" w:author="Wlodek Olesinski" w:date="2015-07-04T18:42:00Z">
        <w:r>
          <w:t>setassoc</w:t>
        </w:r>
        <w:proofErr w:type="spellEnd"/>
        <w:proofErr w:type="gramEnd"/>
        <w:r>
          <w:t xml:space="preserve"> -clear</w:t>
        </w:r>
      </w:ins>
    </w:p>
    <w:p w:rsidR="00FA5882" w:rsidRDefault="00FA5882" w:rsidP="00FA5882">
      <w:pPr>
        <w:ind w:left="720"/>
        <w:rPr>
          <w:ins w:id="204" w:author="Wlodek Olesinski" w:date="2015-07-04T18:42:00Z"/>
        </w:rPr>
        <w:pPrChange w:id="205" w:author="Wlodek Olesinski" w:date="2015-07-04T18:45:00Z">
          <w:pPr/>
        </w:pPrChange>
      </w:pPr>
      <w:ins w:id="206" w:author="Wlodek Olesinski" w:date="2015-07-04T18:42:00Z">
        <w:r>
          <w:t>--&gt;: [88 02 00 15 87 02 00]</w:t>
        </w:r>
      </w:ins>
    </w:p>
    <w:p w:rsidR="00FA5882" w:rsidRDefault="00FA5882" w:rsidP="00FA5882">
      <w:pPr>
        <w:ind w:left="720"/>
        <w:rPr>
          <w:ins w:id="207" w:author="Wlodek Olesinski" w:date="2015-07-04T18:42:00Z"/>
        </w:rPr>
        <w:pPrChange w:id="208" w:author="Wlodek Olesinski" w:date="2015-07-04T18:45:00Z">
          <w:pPr/>
        </w:pPrChange>
      </w:pPr>
      <w:ins w:id="209" w:author="Wlodek Olesinski" w:date="2015-07-04T18:42:00Z">
        <w:r>
          <w:lastRenderedPageBreak/>
          <w:t xml:space="preserve">+ACK &lt;00&gt; </w:t>
        </w:r>
        <w:proofErr w:type="spellStart"/>
        <w:r>
          <w:t>seq</w:t>
        </w:r>
        <w:proofErr w:type="spellEnd"/>
        <w:r>
          <w:t>=8 (136)</w:t>
        </w:r>
      </w:ins>
    </w:p>
    <w:p w:rsidR="00FA5882" w:rsidRDefault="00FA5882" w:rsidP="00FA5882">
      <w:pPr>
        <w:ind w:left="720"/>
        <w:rPr>
          <w:ins w:id="210" w:author="Wlodek Olesinski" w:date="2015-07-04T18:42:00Z"/>
        </w:rPr>
        <w:pPrChange w:id="211" w:author="Wlodek Olesinski" w:date="2015-07-04T18:45:00Z">
          <w:pPr/>
        </w:pPrChange>
      </w:pPr>
      <w:ins w:id="212" w:author="Wlodek Olesinski" w:date="2015-07-04T18:42:00Z">
        <w:r>
          <w:t xml:space="preserve">&lt;-A: [88 02 00 </w:t>
        </w:r>
        <w:proofErr w:type="spellStart"/>
        <w:r>
          <w:t>00</w:t>
        </w:r>
        <w:proofErr w:type="spellEnd"/>
        <w:r>
          <w:t xml:space="preserve"> </w:t>
        </w:r>
        <w:proofErr w:type="spellStart"/>
        <w:r>
          <w:t>00</w:t>
        </w:r>
        <w:proofErr w:type="spellEnd"/>
        <w:r>
          <w:t>]</w:t>
        </w:r>
      </w:ins>
    </w:p>
    <w:p w:rsidR="00FA5882" w:rsidRPr="00792ED9" w:rsidRDefault="00FA5882" w:rsidP="00FA5882">
      <w:pPr>
        <w:ind w:left="720"/>
        <w:rPr>
          <w:ins w:id="213" w:author="Wlodek Olesinski" w:date="2015-07-04T18:42:00Z"/>
          <w:lang w:val="pl-PL"/>
        </w:rPr>
        <w:pPrChange w:id="214" w:author="Wlodek Olesinski" w:date="2015-07-04T18:45:00Z">
          <w:pPr/>
        </w:pPrChange>
      </w:pPr>
      <w:ins w:id="215" w:author="Wlodek Olesinski" w:date="2015-07-04T18:42:00Z">
        <w:r w:rsidRPr="004026DC">
          <w:rPr>
            <w:lang w:val="pl-PL"/>
          </w:rPr>
          <w:t>!RSP: 21 nid=2 &lt;&gt;  seq=7 (135) rc=6</w:t>
        </w:r>
      </w:ins>
    </w:p>
    <w:p w:rsidR="00FA5882" w:rsidRPr="00792ED9" w:rsidRDefault="00FA5882" w:rsidP="00FA5882">
      <w:pPr>
        <w:ind w:left="720"/>
        <w:rPr>
          <w:ins w:id="216" w:author="Wlodek Olesinski" w:date="2015-07-04T18:42:00Z"/>
          <w:lang w:val="pl-PL"/>
        </w:rPr>
        <w:pPrChange w:id="217" w:author="Wlodek Olesinski" w:date="2015-07-04T18:45:00Z">
          <w:pPr/>
        </w:pPrChange>
      </w:pPr>
      <w:ins w:id="218" w:author="Wlodek Olesinski" w:date="2015-07-04T18:42:00Z">
        <w:r w:rsidRPr="004026DC">
          <w:rPr>
            <w:lang w:val="pl-PL"/>
          </w:rPr>
          <w:t>&lt;-O: [0b 02 00 15 87 06 02 00]</w:t>
        </w:r>
      </w:ins>
    </w:p>
    <w:p w:rsidR="00FA5882" w:rsidRDefault="00FA5882" w:rsidP="00FA5882">
      <w:pPr>
        <w:ind w:left="720"/>
        <w:rPr>
          <w:ins w:id="219" w:author="Wlodek Olesinski" w:date="2015-07-04T18:42:00Z"/>
        </w:rPr>
        <w:pPrChange w:id="220" w:author="Wlodek Olesinski" w:date="2015-07-04T18:45:00Z">
          <w:pPr/>
        </w:pPrChange>
      </w:pPr>
      <w:proofErr w:type="spellStart"/>
      <w:proofErr w:type="gramStart"/>
      <w:ins w:id="221" w:author="Wlodek Olesinski" w:date="2015-07-04T18:42:00Z">
        <w:r>
          <w:t>getassoc</w:t>
        </w:r>
        <w:proofErr w:type="spellEnd"/>
        <w:proofErr w:type="gramEnd"/>
      </w:ins>
    </w:p>
    <w:p w:rsidR="00FA5882" w:rsidRDefault="00FA5882" w:rsidP="00FA5882">
      <w:pPr>
        <w:ind w:left="720"/>
        <w:rPr>
          <w:ins w:id="222" w:author="Wlodek Olesinski" w:date="2015-07-04T18:42:00Z"/>
        </w:rPr>
        <w:pPrChange w:id="223" w:author="Wlodek Olesinski" w:date="2015-07-04T18:45:00Z">
          <w:pPr/>
        </w:pPrChange>
      </w:pPr>
      <w:ins w:id="224" w:author="Wlodek Olesinski" w:date="2015-07-04T18:42:00Z">
        <w:r>
          <w:t xml:space="preserve">--&gt;: [89 02 00 14 88 02 00 </w:t>
        </w:r>
        <w:proofErr w:type="spellStart"/>
        <w:r>
          <w:t>00</w:t>
        </w:r>
        <w:proofErr w:type="spellEnd"/>
        <w:r>
          <w:t>]</w:t>
        </w:r>
      </w:ins>
    </w:p>
    <w:p w:rsidR="00FA5882" w:rsidRDefault="00FA5882" w:rsidP="00FA5882">
      <w:pPr>
        <w:ind w:left="720"/>
        <w:rPr>
          <w:ins w:id="225" w:author="Wlodek Olesinski" w:date="2015-07-04T18:42:00Z"/>
        </w:rPr>
        <w:pPrChange w:id="226" w:author="Wlodek Olesinski" w:date="2015-07-04T18:45:00Z">
          <w:pPr/>
        </w:pPrChange>
      </w:pPr>
      <w:ins w:id="227" w:author="Wlodek Olesinski" w:date="2015-07-04T18:42:00Z">
        <w:r>
          <w:t xml:space="preserve">+ACK &lt;00&gt; </w:t>
        </w:r>
        <w:proofErr w:type="spellStart"/>
        <w:r>
          <w:t>seq</w:t>
        </w:r>
        <w:proofErr w:type="spellEnd"/>
        <w:r>
          <w:t>=9 (137)</w:t>
        </w:r>
      </w:ins>
    </w:p>
    <w:p w:rsidR="00FA5882" w:rsidRDefault="00FA5882" w:rsidP="00FA5882">
      <w:pPr>
        <w:ind w:left="720"/>
        <w:rPr>
          <w:ins w:id="228" w:author="Wlodek Olesinski" w:date="2015-07-04T18:42:00Z"/>
        </w:rPr>
        <w:pPrChange w:id="229" w:author="Wlodek Olesinski" w:date="2015-07-04T18:45:00Z">
          <w:pPr/>
        </w:pPrChange>
      </w:pPr>
      <w:ins w:id="230" w:author="Wlodek Olesinski" w:date="2015-07-04T18:42:00Z">
        <w:r>
          <w:t xml:space="preserve">&lt;-A: [89 02 00 </w:t>
        </w:r>
        <w:proofErr w:type="spellStart"/>
        <w:r>
          <w:t>00</w:t>
        </w:r>
        <w:proofErr w:type="spellEnd"/>
        <w:r>
          <w:t xml:space="preserve"> </w:t>
        </w:r>
        <w:proofErr w:type="spellStart"/>
        <w:r>
          <w:t>00</w:t>
        </w:r>
        <w:proofErr w:type="spellEnd"/>
        <w:r>
          <w:t>]</w:t>
        </w:r>
      </w:ins>
    </w:p>
    <w:p w:rsidR="00FA5882" w:rsidRDefault="00FA5882" w:rsidP="00FA5882">
      <w:pPr>
        <w:ind w:left="720"/>
        <w:rPr>
          <w:ins w:id="231" w:author="Wlodek Olesinski" w:date="2015-07-04T18:42:00Z"/>
        </w:rPr>
        <w:pPrChange w:id="232" w:author="Wlodek Olesinski" w:date="2015-07-04T18:45:00Z">
          <w:pPr/>
        </w:pPrChange>
      </w:pPr>
      <w:proofErr w:type="spellStart"/>
      <w:proofErr w:type="gramStart"/>
      <w:ins w:id="233" w:author="Wlodek Olesinski" w:date="2015-07-04T18:42:00Z">
        <w:r>
          <w:t>getassoc</w:t>
        </w:r>
        <w:proofErr w:type="spellEnd"/>
        <w:proofErr w:type="gramEnd"/>
        <w:r>
          <w:t xml:space="preserve"> [2]: &lt;0&gt; void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w:t>
        </w:r>
        <w:proofErr w:type="spellStart"/>
        <w:r>
          <w:t>void</w:t>
        </w:r>
        <w:proofErr w:type="spellEnd"/>
        <w:r>
          <w:t xml:space="preserve"> tag=101/mask=ff tag=102/mask=ff void </w:t>
        </w:r>
        <w:proofErr w:type="spellStart"/>
        <w:r>
          <w:t>void</w:t>
        </w:r>
        <w:proofErr w:type="spellEnd"/>
        <w:r>
          <w:t xml:space="preserve"> </w:t>
        </w:r>
        <w:proofErr w:type="spellStart"/>
        <w:r>
          <w:t>void</w:t>
        </w:r>
        <w:proofErr w:type="spellEnd"/>
      </w:ins>
    </w:p>
    <w:p w:rsidR="00FA5882" w:rsidRDefault="00FA5882" w:rsidP="00FA5882">
      <w:pPr>
        <w:ind w:left="720"/>
        <w:rPr>
          <w:ins w:id="234" w:author="Wlodek Olesinski" w:date="2015-07-04T18:42:00Z"/>
        </w:rPr>
        <w:pPrChange w:id="235" w:author="Wlodek Olesinski" w:date="2015-07-04T18:45:00Z">
          <w:pPr/>
        </w:pPrChange>
      </w:pPr>
      <w:ins w:id="236" w:author="Wlodek Olesinski" w:date="2015-07-04T18:42:00Z">
        <w:r>
          <w:t xml:space="preserve">&lt;-O: [0c 02 00 14 88 00 02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ins>
    </w:p>
    <w:p w:rsidR="00FA5882" w:rsidRDefault="00FA5882" w:rsidP="00FA5882">
      <w:pPr>
        <w:rPr>
          <w:ins w:id="237" w:author="Wlodek Olesinski" w:date="2015-07-04T18:42:00Z"/>
        </w:rPr>
      </w:pPr>
    </w:p>
    <w:p w:rsidR="00FA5882" w:rsidRPr="00252823" w:rsidRDefault="00FA5882" w:rsidP="00FA5882">
      <w:pPr>
        <w:spacing w:before="120" w:after="120"/>
        <w:rPr>
          <w:ins w:id="238" w:author="Wlodek Olesinski" w:date="2015-07-04T18:42:00Z"/>
          <w:rFonts w:ascii="Arial" w:hAnsi="Arial" w:cs="Arial"/>
          <w:b/>
        </w:rPr>
      </w:pPr>
      <w:ins w:id="239" w:author="Wlodek Olesinski" w:date="2015-07-04T18:42:00Z">
        <w:r w:rsidRPr="004026DC">
          <w:rPr>
            <w:rFonts w:ascii="Arial" w:hAnsi="Arial" w:cs="Arial"/>
            <w:b/>
          </w:rPr>
          <w:t>CMD_RELAY</w:t>
        </w:r>
      </w:ins>
    </w:p>
    <w:p w:rsidR="00FA5882" w:rsidRDefault="00FA5882" w:rsidP="00FA5882">
      <w:pPr>
        <w:rPr>
          <w:ins w:id="240" w:author="Wlodek Olesinski" w:date="2015-07-04T18:42:00Z"/>
        </w:rPr>
      </w:pPr>
      <w:ins w:id="241" w:author="Wlodek Olesinski" w:date="2015-07-04T18:42:00Z">
        <w:r>
          <w:t xml:space="preserve">Most of the functionality is as in 1.0. There is a small (optional) extension: if the </w:t>
        </w:r>
        <w:proofErr w:type="spellStart"/>
        <w:r>
          <w:t>ack</w:t>
        </w:r>
        <w:proofErr w:type="spellEnd"/>
        <w:r>
          <w:t xml:space="preserve"> is requested in </w:t>
        </w:r>
        <w:proofErr w:type="spellStart"/>
        <w:r>
          <w:t>op_rc</w:t>
        </w:r>
        <w:proofErr w:type="spellEnd"/>
        <w:r>
          <w:t xml:space="preserve"> and the operation is successful, RC_OK (0) will come from the remote destination. This way, an end to end reliability is introduced. Likely, if 2.0, this will be further </w:t>
        </w:r>
        <w:proofErr w:type="spellStart"/>
        <w:r>
          <w:t>parametried</w:t>
        </w:r>
        <w:proofErr w:type="spellEnd"/>
        <w:r>
          <w:t xml:space="preserve"> (no </w:t>
        </w:r>
        <w:proofErr w:type="spellStart"/>
        <w:r>
          <w:t>ack</w:t>
        </w:r>
        <w:proofErr w:type="spellEnd"/>
        <w:r>
          <w:t xml:space="preserve">, local, </w:t>
        </w:r>
        <w:proofErr w:type="gramStart"/>
        <w:r>
          <w:t>remote</w:t>
        </w:r>
        <w:proofErr w:type="gramEnd"/>
        <w:r>
          <w:t>, both…).</w:t>
        </w:r>
      </w:ins>
    </w:p>
    <w:p w:rsidR="00FA5882" w:rsidRDefault="00FA5882" w:rsidP="00FA5882">
      <w:pPr>
        <w:ind w:left="720"/>
        <w:rPr>
          <w:ins w:id="242" w:author="Wlodek Olesinski" w:date="2015-07-04T18:42:00Z"/>
        </w:rPr>
        <w:pPrChange w:id="243" w:author="Wlodek Olesinski" w:date="2015-07-04T18:46:00Z">
          <w:pPr/>
        </w:pPrChange>
      </w:pPr>
      <w:proofErr w:type="gramStart"/>
      <w:ins w:id="244" w:author="Wlodek Olesinski" w:date="2015-07-04T18:42:00Z">
        <w:r>
          <w:t>relay</w:t>
        </w:r>
        <w:proofErr w:type="gramEnd"/>
        <w:r>
          <w:t xml:space="preserve"> -m 1 -</w:t>
        </w:r>
        <w:proofErr w:type="spellStart"/>
        <w:r>
          <w:t>dest</w:t>
        </w:r>
        <w:proofErr w:type="spellEnd"/>
        <w:r>
          <w:t xml:space="preserve"> 1 3 4 5</w:t>
        </w:r>
      </w:ins>
    </w:p>
    <w:p w:rsidR="00FA5882" w:rsidRDefault="00FA5882" w:rsidP="00FA5882">
      <w:pPr>
        <w:ind w:left="720"/>
        <w:rPr>
          <w:ins w:id="245" w:author="Wlodek Olesinski" w:date="2015-07-04T18:42:00Z"/>
        </w:rPr>
        <w:pPrChange w:id="246" w:author="Wlodek Olesinski" w:date="2015-07-04T18:46:00Z">
          <w:pPr/>
        </w:pPrChange>
      </w:pPr>
      <w:ins w:id="247" w:author="Wlodek Olesinski" w:date="2015-07-04T18:42:00Z">
        <w:r>
          <w:t xml:space="preserve">--&gt;: [81 </w:t>
        </w:r>
        <w:r w:rsidRPr="0057298A">
          <w:rPr>
            <w:b/>
          </w:rPr>
          <w:t xml:space="preserve">00 </w:t>
        </w:r>
        <w:proofErr w:type="spellStart"/>
        <w:r w:rsidRPr="0057298A">
          <w:rPr>
            <w:b/>
          </w:rPr>
          <w:t>00</w:t>
        </w:r>
        <w:proofErr w:type="spellEnd"/>
        <w:r>
          <w:t xml:space="preserve"> 42 80 </w:t>
        </w:r>
        <w:r w:rsidRPr="0057298A">
          <w:rPr>
            <w:b/>
          </w:rPr>
          <w:t xml:space="preserve">00 </w:t>
        </w:r>
        <w:proofErr w:type="spellStart"/>
        <w:r w:rsidRPr="0057298A">
          <w:rPr>
            <w:b/>
          </w:rPr>
          <w:t>00</w:t>
        </w:r>
        <w:proofErr w:type="spellEnd"/>
        <w:r>
          <w:t xml:space="preserve"> 01 00 03 04 05]</w:t>
        </w:r>
      </w:ins>
    </w:p>
    <w:p w:rsidR="00FA5882" w:rsidRDefault="00FA5882" w:rsidP="00FA5882">
      <w:pPr>
        <w:ind w:left="720"/>
        <w:rPr>
          <w:ins w:id="248" w:author="Wlodek Olesinski" w:date="2015-07-04T18:42:00Z"/>
        </w:rPr>
        <w:pPrChange w:id="249" w:author="Wlodek Olesinski" w:date="2015-07-04T18:46:00Z">
          <w:pPr/>
        </w:pPrChange>
      </w:pPr>
      <w:ins w:id="250" w:author="Wlodek Olesinski" w:date="2015-07-04T18:42:00Z">
        <w:r>
          <w:t xml:space="preserve">-ACK: OK </w:t>
        </w:r>
        <w:proofErr w:type="spellStart"/>
        <w:r>
          <w:t>nid</w:t>
        </w:r>
        <w:proofErr w:type="spellEnd"/>
        <w:r>
          <w:t xml:space="preserve">=2 </w:t>
        </w:r>
        <w:proofErr w:type="spellStart"/>
        <w:r>
          <w:t>seq</w:t>
        </w:r>
        <w:proofErr w:type="spellEnd"/>
        <w:r>
          <w:t>=1</w:t>
        </w:r>
      </w:ins>
    </w:p>
    <w:p w:rsidR="00FA5882" w:rsidRDefault="00FA5882" w:rsidP="00FA5882">
      <w:pPr>
        <w:ind w:left="720"/>
        <w:rPr>
          <w:ins w:id="251" w:author="Wlodek Olesinski" w:date="2015-07-04T18:42:00Z"/>
        </w:rPr>
        <w:pPrChange w:id="252" w:author="Wlodek Olesinski" w:date="2015-07-04T18:46:00Z">
          <w:pPr/>
        </w:pPrChange>
      </w:pPr>
      <w:ins w:id="253" w:author="Wlodek Olesinski" w:date="2015-07-04T18:42:00Z">
        <w:r>
          <w:t xml:space="preserve">&lt;-A: [81 02 00 </w:t>
        </w:r>
        <w:proofErr w:type="spellStart"/>
        <w:r>
          <w:t>00</w:t>
        </w:r>
        <w:proofErr w:type="spellEnd"/>
        <w:r>
          <w:t xml:space="preserve"> </w:t>
        </w:r>
        <w:proofErr w:type="spellStart"/>
        <w:r>
          <w:t>00</w:t>
        </w:r>
        <w:proofErr w:type="spellEnd"/>
        <w:r>
          <w:t>]</w:t>
        </w:r>
      </w:ins>
    </w:p>
    <w:p w:rsidR="00FA5882" w:rsidRDefault="00FA5882" w:rsidP="00FA5882">
      <w:pPr>
        <w:ind w:left="720"/>
        <w:rPr>
          <w:ins w:id="254" w:author="Wlodek Olesinski" w:date="2015-07-04T18:42:00Z"/>
        </w:rPr>
        <w:pPrChange w:id="255" w:author="Wlodek Olesinski" w:date="2015-07-04T18:46:00Z">
          <w:pPr/>
        </w:pPrChange>
      </w:pPr>
      <w:proofErr w:type="gramStart"/>
      <w:ins w:id="256" w:author="Wlodek Olesinski" w:date="2015-07-04T18:42:00Z">
        <w:r>
          <w:t>!RSP</w:t>
        </w:r>
        <w:proofErr w:type="gramEnd"/>
        <w:r>
          <w:t xml:space="preserve">: EADDR </w:t>
        </w:r>
        <w:proofErr w:type="spellStart"/>
        <w:r>
          <w:t>nid</w:t>
        </w:r>
        <w:proofErr w:type="spellEnd"/>
        <w:r>
          <w:t>=2 ref=0</w:t>
        </w:r>
      </w:ins>
    </w:p>
    <w:p w:rsidR="00FA5882" w:rsidRDefault="00FA5882" w:rsidP="00FA5882">
      <w:pPr>
        <w:ind w:left="720"/>
        <w:rPr>
          <w:ins w:id="257" w:author="Wlodek Olesinski" w:date="2015-07-04T18:42:00Z"/>
        </w:rPr>
        <w:pPrChange w:id="258" w:author="Wlodek Olesinski" w:date="2015-07-04T18:46:00Z">
          <w:pPr/>
        </w:pPrChange>
      </w:pPr>
      <w:ins w:id="259" w:author="Wlodek Olesinski" w:date="2015-07-04T18:42:00Z">
        <w:r>
          <w:t>&lt;-O: [1d 02 00 42 80 03 02 00]</w:t>
        </w:r>
      </w:ins>
    </w:p>
    <w:p w:rsidR="00FA5882" w:rsidRDefault="00FA5882" w:rsidP="00FA5882">
      <w:pPr>
        <w:rPr>
          <w:ins w:id="260" w:author="Wlodek Olesinski" w:date="2015-07-04T18:42:00Z"/>
        </w:rPr>
      </w:pPr>
      <w:ins w:id="261" w:author="Wlodek Olesinski" w:date="2015-07-04T18:42:00Z">
        <w:r>
          <w:t>Broadcast not allowed.</w:t>
        </w:r>
      </w:ins>
    </w:p>
    <w:p w:rsidR="00FA5882" w:rsidRDefault="00FA5882" w:rsidP="00FA5882">
      <w:pPr>
        <w:rPr>
          <w:ins w:id="262" w:author="Wlodek Olesinski" w:date="2015-07-04T18:42:00Z"/>
        </w:rPr>
      </w:pPr>
    </w:p>
    <w:p w:rsidR="00FA5882" w:rsidRDefault="00FA5882" w:rsidP="00FA5882">
      <w:pPr>
        <w:ind w:left="720"/>
        <w:rPr>
          <w:ins w:id="263" w:author="Wlodek Olesinski" w:date="2015-07-04T18:42:00Z"/>
        </w:rPr>
        <w:pPrChange w:id="264" w:author="Wlodek Olesinski" w:date="2015-07-04T18:46:00Z">
          <w:pPr/>
        </w:pPrChange>
      </w:pPr>
      <w:proofErr w:type="gramStart"/>
      <w:ins w:id="265" w:author="Wlodek Olesinski" w:date="2015-07-04T18:42:00Z">
        <w:r>
          <w:t>control</w:t>
        </w:r>
        <w:proofErr w:type="gramEnd"/>
        <w:r>
          <w:t xml:space="preserve"> -</w:t>
        </w:r>
        <w:proofErr w:type="spellStart"/>
        <w:r>
          <w:t>nodeid</w:t>
        </w:r>
        <w:proofErr w:type="spellEnd"/>
        <w:r>
          <w:t xml:space="preserve"> 2</w:t>
        </w:r>
      </w:ins>
    </w:p>
    <w:p w:rsidR="00FA5882" w:rsidRDefault="00FA5882" w:rsidP="00FA5882">
      <w:pPr>
        <w:ind w:left="720"/>
        <w:rPr>
          <w:ins w:id="266" w:author="Wlodek Olesinski" w:date="2015-07-04T18:42:00Z"/>
        </w:rPr>
        <w:pPrChange w:id="267" w:author="Wlodek Olesinski" w:date="2015-07-04T18:46:00Z">
          <w:pPr/>
        </w:pPrChange>
      </w:pPr>
      <w:proofErr w:type="gramStart"/>
      <w:ins w:id="268" w:author="Wlodek Olesinski" w:date="2015-07-04T18:42:00Z">
        <w:r>
          <w:t>relay</w:t>
        </w:r>
        <w:proofErr w:type="gramEnd"/>
        <w:r>
          <w:t xml:space="preserve"> -m 1 -</w:t>
        </w:r>
        <w:proofErr w:type="spellStart"/>
        <w:r>
          <w:t>dest</w:t>
        </w:r>
        <w:proofErr w:type="spellEnd"/>
        <w:r>
          <w:t xml:space="preserve"> 1 3 4 5</w:t>
        </w:r>
      </w:ins>
    </w:p>
    <w:p w:rsidR="00FA5882" w:rsidRDefault="00FA5882" w:rsidP="00FA5882">
      <w:pPr>
        <w:ind w:left="720"/>
        <w:rPr>
          <w:ins w:id="269" w:author="Wlodek Olesinski" w:date="2015-07-04T18:42:00Z"/>
        </w:rPr>
        <w:pPrChange w:id="270" w:author="Wlodek Olesinski" w:date="2015-07-04T18:46:00Z">
          <w:pPr/>
        </w:pPrChange>
      </w:pPr>
      <w:ins w:id="271" w:author="Wlodek Olesinski" w:date="2015-07-04T18:42:00Z">
        <w:r>
          <w:t>--&gt;: [82 02 00 42 81 02 00 01 00 03 04 05]</w:t>
        </w:r>
      </w:ins>
    </w:p>
    <w:p w:rsidR="00FA5882" w:rsidRDefault="00FA5882" w:rsidP="00FA5882">
      <w:pPr>
        <w:ind w:left="720"/>
        <w:rPr>
          <w:ins w:id="272" w:author="Wlodek Olesinski" w:date="2015-07-04T18:42:00Z"/>
        </w:rPr>
        <w:pPrChange w:id="273" w:author="Wlodek Olesinski" w:date="2015-07-04T18:46:00Z">
          <w:pPr/>
        </w:pPrChange>
      </w:pPr>
      <w:ins w:id="274" w:author="Wlodek Olesinski" w:date="2015-07-04T18:42:00Z">
        <w:r>
          <w:t xml:space="preserve">-ACK: OK </w:t>
        </w:r>
        <w:proofErr w:type="spellStart"/>
        <w:r>
          <w:t>nid</w:t>
        </w:r>
        <w:proofErr w:type="spellEnd"/>
        <w:r>
          <w:t xml:space="preserve">=2 </w:t>
        </w:r>
        <w:proofErr w:type="spellStart"/>
        <w:r>
          <w:t>seq</w:t>
        </w:r>
        <w:proofErr w:type="spellEnd"/>
        <w:r>
          <w:t>=2</w:t>
        </w:r>
      </w:ins>
    </w:p>
    <w:p w:rsidR="00FA5882" w:rsidRPr="00FA5882" w:rsidRDefault="00FA5882" w:rsidP="00FA5882">
      <w:pPr>
        <w:ind w:left="720"/>
        <w:rPr>
          <w:ins w:id="275" w:author="Wlodek Olesinski" w:date="2015-07-04T18:42:00Z"/>
          <w:rPrChange w:id="276" w:author="Wlodek Olesinski" w:date="2015-07-04T18:42:00Z">
            <w:rPr>
              <w:ins w:id="277" w:author="Wlodek Olesinski" w:date="2015-07-04T18:42:00Z"/>
              <w:lang w:val="pl-PL"/>
            </w:rPr>
          </w:rPrChange>
        </w:rPr>
        <w:pPrChange w:id="278" w:author="Wlodek Olesinski" w:date="2015-07-04T18:46:00Z">
          <w:pPr/>
        </w:pPrChange>
      </w:pPr>
      <w:ins w:id="279" w:author="Wlodek Olesinski" w:date="2015-07-04T18:42:00Z">
        <w:r w:rsidRPr="00FA5882">
          <w:rPr>
            <w:rPrChange w:id="280" w:author="Wlodek Olesinski" w:date="2015-07-04T18:42:00Z">
              <w:rPr>
                <w:lang w:val="pl-PL"/>
              </w:rPr>
            </w:rPrChange>
          </w:rPr>
          <w:lastRenderedPageBreak/>
          <w:t xml:space="preserve">&lt;-A: [82 02 00 </w:t>
        </w:r>
        <w:proofErr w:type="spellStart"/>
        <w:r w:rsidRPr="00FA5882">
          <w:rPr>
            <w:rPrChange w:id="281" w:author="Wlodek Olesinski" w:date="2015-07-04T18:42:00Z">
              <w:rPr>
                <w:lang w:val="pl-PL"/>
              </w:rPr>
            </w:rPrChange>
          </w:rPr>
          <w:t>00</w:t>
        </w:r>
        <w:proofErr w:type="spellEnd"/>
        <w:r w:rsidRPr="00FA5882">
          <w:rPr>
            <w:rPrChange w:id="282" w:author="Wlodek Olesinski" w:date="2015-07-04T18:42:00Z">
              <w:rPr>
                <w:lang w:val="pl-PL"/>
              </w:rPr>
            </w:rPrChange>
          </w:rPr>
          <w:t xml:space="preserve"> </w:t>
        </w:r>
        <w:proofErr w:type="spellStart"/>
        <w:r w:rsidRPr="00FA5882">
          <w:rPr>
            <w:rPrChange w:id="283" w:author="Wlodek Olesinski" w:date="2015-07-04T18:42:00Z">
              <w:rPr>
                <w:lang w:val="pl-PL"/>
              </w:rPr>
            </w:rPrChange>
          </w:rPr>
          <w:t>00</w:t>
        </w:r>
        <w:proofErr w:type="spellEnd"/>
        <w:r w:rsidRPr="00FA5882">
          <w:rPr>
            <w:rPrChange w:id="284" w:author="Wlodek Olesinski" w:date="2015-07-04T18:42:00Z">
              <w:rPr>
                <w:lang w:val="pl-PL"/>
              </w:rPr>
            </w:rPrChange>
          </w:rPr>
          <w:t>]</w:t>
        </w:r>
      </w:ins>
    </w:p>
    <w:p w:rsidR="00FA5882" w:rsidRPr="0057298A" w:rsidRDefault="00FA5882" w:rsidP="00FA5882">
      <w:pPr>
        <w:ind w:left="720"/>
        <w:rPr>
          <w:ins w:id="285" w:author="Wlodek Olesinski" w:date="2015-07-04T18:42:00Z"/>
          <w:lang w:val="pl-PL"/>
        </w:rPr>
        <w:pPrChange w:id="286" w:author="Wlodek Olesinski" w:date="2015-07-04T18:46:00Z">
          <w:pPr/>
        </w:pPrChange>
      </w:pPr>
      <w:ins w:id="287" w:author="Wlodek Olesinski" w:date="2015-07-04T18:42:00Z">
        <w:r w:rsidRPr="0057298A">
          <w:rPr>
            <w:lang w:val="pl-PL"/>
          </w:rPr>
          <w:t>!RSP: OK nid=2 ref=1</w:t>
        </w:r>
      </w:ins>
    </w:p>
    <w:p w:rsidR="00FA5882" w:rsidRPr="00FA5882" w:rsidRDefault="00FA5882" w:rsidP="00FA5882">
      <w:pPr>
        <w:ind w:left="720"/>
        <w:rPr>
          <w:ins w:id="288" w:author="Wlodek Olesinski" w:date="2015-07-04T18:42:00Z"/>
          <w:lang w:val="pl-PL"/>
          <w:rPrChange w:id="289" w:author="Wlodek Olesinski" w:date="2015-07-04T18:42:00Z">
            <w:rPr>
              <w:ins w:id="290" w:author="Wlodek Olesinski" w:date="2015-07-04T18:42:00Z"/>
            </w:rPr>
          </w:rPrChange>
        </w:rPr>
        <w:pPrChange w:id="291" w:author="Wlodek Olesinski" w:date="2015-07-04T18:46:00Z">
          <w:pPr/>
        </w:pPrChange>
      </w:pPr>
      <w:ins w:id="292" w:author="Wlodek Olesinski" w:date="2015-07-04T18:42:00Z">
        <w:r w:rsidRPr="00FA5882">
          <w:rPr>
            <w:lang w:val="pl-PL"/>
            <w:rPrChange w:id="293" w:author="Wlodek Olesinski" w:date="2015-07-04T18:42:00Z">
              <w:rPr/>
            </w:rPrChange>
          </w:rPr>
          <w:t>&lt;-O: [1e 02 00 42 81 00 02 00]</w:t>
        </w:r>
      </w:ins>
    </w:p>
    <w:p w:rsidR="00FA5882" w:rsidRDefault="00FA5882" w:rsidP="00FA5882">
      <w:pPr>
        <w:rPr>
          <w:ins w:id="294" w:author="Wlodek Olesinski" w:date="2015-07-04T18:42:00Z"/>
        </w:rPr>
      </w:pPr>
      <w:ins w:id="295" w:author="Wlodek Olesinski" w:date="2015-07-04T18:42:00Z">
        <w:r>
          <w:t>Note that this ACK came from node 1, where the relay showed this:</w:t>
        </w:r>
      </w:ins>
    </w:p>
    <w:p w:rsidR="00FA5882" w:rsidRDefault="00FA5882" w:rsidP="00FA5882">
      <w:pPr>
        <w:ind w:left="720"/>
        <w:rPr>
          <w:ins w:id="296" w:author="Wlodek Olesinski" w:date="2015-07-04T18:42:00Z"/>
        </w:rPr>
        <w:pPrChange w:id="297" w:author="Wlodek Olesinski" w:date="2015-07-04T18:46:00Z">
          <w:pPr/>
        </w:pPrChange>
      </w:pPr>
      <w:ins w:id="298" w:author="Wlodek Olesinski" w:date="2015-07-04T18:42:00Z">
        <w:r w:rsidRPr="0057298A">
          <w:t>-REP: relay</w:t>
        </w:r>
        <w:proofErr w:type="gramStart"/>
        <w:r w:rsidRPr="0057298A">
          <w:t>:[</w:t>
        </w:r>
        <w:proofErr w:type="gramEnd"/>
        <w:r w:rsidRPr="0057298A">
          <w:t>mode=1,src=2] &lt;03 04 05&gt;</w:t>
        </w:r>
      </w:ins>
    </w:p>
    <w:p w:rsidR="00FA5882" w:rsidRDefault="00FA5882" w:rsidP="00FA5882">
      <w:pPr>
        <w:ind w:left="720"/>
        <w:rPr>
          <w:ins w:id="299" w:author="Wlodek Olesinski" w:date="2015-07-04T18:42:00Z"/>
        </w:rPr>
        <w:pPrChange w:id="300" w:author="Wlodek Olesinski" w:date="2015-07-04T18:46:00Z">
          <w:pPr/>
        </w:pPrChange>
      </w:pPr>
      <w:ins w:id="301" w:author="Wlodek Olesinski" w:date="2015-07-04T18:42:00Z">
        <w:r w:rsidRPr="0057298A">
          <w:t>&lt;-O: [09 01 00 ff 01 42 02 00 03 04 05]</w:t>
        </w:r>
      </w:ins>
    </w:p>
    <w:p w:rsidR="00FA5882" w:rsidRDefault="00FA5882" w:rsidP="00FA5882">
      <w:pPr>
        <w:rPr>
          <w:ins w:id="302" w:author="Wlodek Olesinski" w:date="2015-07-04T18:42:00Z"/>
        </w:rPr>
      </w:pPr>
    </w:p>
    <w:p w:rsidR="00FA5882" w:rsidRDefault="00FA5882" w:rsidP="00FA5882">
      <w:pPr>
        <w:pPrChange w:id="303" w:author="Wlodek Olesinski" w:date="2015-07-04T18:42:00Z">
          <w:pPr>
            <w:spacing w:after="240"/>
            <w:ind w:left="720"/>
            <w:jc w:val="both"/>
          </w:pPr>
        </w:pPrChange>
      </w:pPr>
    </w:p>
    <w:sectPr w:rsidR="00FA5882"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1BD" w:rsidRDefault="00C971BD" w:rsidP="00A86ECE">
      <w:pPr>
        <w:spacing w:after="0" w:line="240" w:lineRule="auto"/>
      </w:pPr>
      <w:r>
        <w:separator/>
      </w:r>
    </w:p>
  </w:endnote>
  <w:endnote w:type="continuationSeparator" w:id="0">
    <w:p w:rsidR="00C971BD" w:rsidRDefault="00C971BD"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1BD" w:rsidRDefault="00C971BD" w:rsidP="00A86ECE">
      <w:pPr>
        <w:spacing w:after="0" w:line="240" w:lineRule="auto"/>
      </w:pPr>
      <w:r>
        <w:separator/>
      </w:r>
    </w:p>
  </w:footnote>
  <w:footnote w:type="continuationSeparator" w:id="0">
    <w:p w:rsidR="00C971BD" w:rsidRDefault="00C971BD" w:rsidP="00A86ECE">
      <w:pPr>
        <w:spacing w:after="0" w:line="240" w:lineRule="auto"/>
      </w:pPr>
      <w:r>
        <w:continuationSeparator/>
      </w:r>
    </w:p>
  </w:footnote>
  <w:footnote w:id="1">
    <w:p w:rsidR="00D70C83" w:rsidRDefault="00D70C83"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w:t>
      </w:r>
      <w:proofErr w:type="gramStart"/>
      <w:r>
        <w:t>an overkill</w:t>
      </w:r>
      <w:proofErr w:type="gramEnd"/>
      <w:r>
        <w:t>.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D70C83" w:rsidRPr="00936625" w:rsidRDefault="00D70C83" w:rsidP="00936625">
      <w:pPr>
        <w:pStyle w:val="FootnoteText"/>
        <w:jc w:val="both"/>
      </w:pPr>
      <w:r>
        <w:rPr>
          <w:rStyle w:val="FootnoteReference"/>
        </w:rPr>
        <w:footnoteRef/>
      </w:r>
      <w:r>
        <w:t xml:space="preserve"> All multi-byte numbers are assumed to be little-endian.</w:t>
      </w:r>
    </w:p>
  </w:footnote>
  <w:footnote w:id="3">
    <w:p w:rsidR="00D70C83" w:rsidRPr="004F46FD" w:rsidRDefault="00D70C83"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D70C83" w:rsidRPr="009541D3" w:rsidRDefault="00D70C83"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D70C83" w:rsidRPr="00AD5307" w:rsidRDefault="00D70C83">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D70C83" w:rsidRPr="009541D3" w:rsidRDefault="00D70C83">
      <w:pPr>
        <w:pStyle w:val="FootnoteText"/>
      </w:pPr>
      <w:r>
        <w:rPr>
          <w:rStyle w:val="FootnoteReference"/>
        </w:rPr>
        <w:footnoteRef/>
      </w:r>
      <w:r>
        <w:t xml:space="preserve"> Note that this bit doesn't count to the proper sequence number.</w:t>
      </w:r>
    </w:p>
  </w:footnote>
  <w:footnote w:id="7">
    <w:p w:rsidR="00D70C83" w:rsidRDefault="00D70C83"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D70C83" w:rsidRPr="00A6404E" w:rsidRDefault="00D70C83" w:rsidP="00A6404E">
      <w:pPr>
        <w:pStyle w:val="FootnoteText"/>
        <w:jc w:val="both"/>
      </w:pPr>
      <w:r>
        <w:rPr>
          <w:rStyle w:val="FootnoteReference"/>
        </w:rPr>
        <w:footnoteRef/>
      </w:r>
      <w:r>
        <w:t xml:space="preserve"> I.e., a non-ACK frame (obviously, ACKs are never acknowledged).</w:t>
      </w:r>
    </w:p>
  </w:footnote>
  <w:footnote w:id="9">
    <w:p w:rsidR="00D70C83" w:rsidRPr="00CB3D68" w:rsidRDefault="00D70C83"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D70C83" w:rsidRPr="005D742A" w:rsidRDefault="00D70C83" w:rsidP="00C11B72">
      <w:pPr>
        <w:pStyle w:val="FootnoteText"/>
      </w:pPr>
      <w:r>
        <w:rPr>
          <w:rStyle w:val="FootnoteReference"/>
        </w:rPr>
        <w:footnoteRef/>
      </w:r>
      <w:r>
        <w:t xml:space="preserve"> At least this possibility is formally available. </w:t>
      </w:r>
    </w:p>
  </w:footnote>
  <w:footnote w:id="11">
    <w:p w:rsidR="00D70C83" w:rsidRPr="00A257A1" w:rsidRDefault="00D70C83" w:rsidP="00C11B72">
      <w:pPr>
        <w:pStyle w:val="FootnoteText"/>
        <w:jc w:val="both"/>
      </w:pPr>
      <w:r>
        <w:rPr>
          <w:rStyle w:val="FootnoteReference"/>
        </w:rPr>
        <w:footnoteRef/>
      </w:r>
      <w:r>
        <w:t xml:space="preserve"> </w:t>
      </w:r>
      <w:r w:rsidRPr="00A257A1">
        <w:t>Probably, to simplify things, it should be ignored.</w:t>
      </w:r>
    </w:p>
  </w:footnote>
  <w:footnote w:id="12">
    <w:p w:rsidR="00D70C83" w:rsidRPr="004C35E5" w:rsidRDefault="00D70C83"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D70C83" w:rsidRPr="00813E18" w:rsidRDefault="00D70C83">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trackRevisions/>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15D26"/>
    <w:rsid w:val="00021F75"/>
    <w:rsid w:val="00025C87"/>
    <w:rsid w:val="0002616B"/>
    <w:rsid w:val="00026B74"/>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2339"/>
    <w:rsid w:val="00095A93"/>
    <w:rsid w:val="000A1D9A"/>
    <w:rsid w:val="000A2216"/>
    <w:rsid w:val="000A57A0"/>
    <w:rsid w:val="000B20D1"/>
    <w:rsid w:val="000B6FA5"/>
    <w:rsid w:val="000C20BB"/>
    <w:rsid w:val="000C427A"/>
    <w:rsid w:val="000C6C05"/>
    <w:rsid w:val="000C7608"/>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18FF"/>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A2E3E"/>
    <w:rsid w:val="002A77D2"/>
    <w:rsid w:val="002B2381"/>
    <w:rsid w:val="002B2395"/>
    <w:rsid w:val="002B6288"/>
    <w:rsid w:val="002B7587"/>
    <w:rsid w:val="002C3799"/>
    <w:rsid w:val="002C38D1"/>
    <w:rsid w:val="002C598B"/>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3F6F4F"/>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0075"/>
    <w:rsid w:val="005073E1"/>
    <w:rsid w:val="005079F0"/>
    <w:rsid w:val="00512CF8"/>
    <w:rsid w:val="00525F8E"/>
    <w:rsid w:val="005268C9"/>
    <w:rsid w:val="005339B9"/>
    <w:rsid w:val="00534906"/>
    <w:rsid w:val="00537CA0"/>
    <w:rsid w:val="005400F6"/>
    <w:rsid w:val="00540798"/>
    <w:rsid w:val="005429EA"/>
    <w:rsid w:val="00546D39"/>
    <w:rsid w:val="00546D91"/>
    <w:rsid w:val="005545A9"/>
    <w:rsid w:val="00556B21"/>
    <w:rsid w:val="005676A9"/>
    <w:rsid w:val="0057367D"/>
    <w:rsid w:val="00573698"/>
    <w:rsid w:val="0057710B"/>
    <w:rsid w:val="0057792C"/>
    <w:rsid w:val="00581B47"/>
    <w:rsid w:val="005831DA"/>
    <w:rsid w:val="00584ACE"/>
    <w:rsid w:val="00591DC0"/>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26A41"/>
    <w:rsid w:val="006310EB"/>
    <w:rsid w:val="0063648B"/>
    <w:rsid w:val="00641BBA"/>
    <w:rsid w:val="00641DFD"/>
    <w:rsid w:val="0065077B"/>
    <w:rsid w:val="00650D33"/>
    <w:rsid w:val="00652D73"/>
    <w:rsid w:val="006577A2"/>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432E"/>
    <w:rsid w:val="007552A9"/>
    <w:rsid w:val="0075767A"/>
    <w:rsid w:val="00762B0C"/>
    <w:rsid w:val="00763F3E"/>
    <w:rsid w:val="007642A6"/>
    <w:rsid w:val="00764744"/>
    <w:rsid w:val="00764B21"/>
    <w:rsid w:val="00765295"/>
    <w:rsid w:val="00765B72"/>
    <w:rsid w:val="00767668"/>
    <w:rsid w:val="00772632"/>
    <w:rsid w:val="00780D57"/>
    <w:rsid w:val="0078205D"/>
    <w:rsid w:val="00782388"/>
    <w:rsid w:val="00782E5A"/>
    <w:rsid w:val="007831AE"/>
    <w:rsid w:val="00783882"/>
    <w:rsid w:val="00784230"/>
    <w:rsid w:val="00790E14"/>
    <w:rsid w:val="007A0EC7"/>
    <w:rsid w:val="007B02A8"/>
    <w:rsid w:val="007B36DA"/>
    <w:rsid w:val="007B7054"/>
    <w:rsid w:val="007C05F7"/>
    <w:rsid w:val="007C604B"/>
    <w:rsid w:val="007D3A99"/>
    <w:rsid w:val="007D7893"/>
    <w:rsid w:val="007E30A7"/>
    <w:rsid w:val="007E39A7"/>
    <w:rsid w:val="007F3240"/>
    <w:rsid w:val="007F4C88"/>
    <w:rsid w:val="007F504E"/>
    <w:rsid w:val="00805F81"/>
    <w:rsid w:val="00806071"/>
    <w:rsid w:val="0081361A"/>
    <w:rsid w:val="00813E18"/>
    <w:rsid w:val="00822CE2"/>
    <w:rsid w:val="0082647D"/>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96E7D"/>
    <w:rsid w:val="008B3E6B"/>
    <w:rsid w:val="008B54BA"/>
    <w:rsid w:val="008E0732"/>
    <w:rsid w:val="008E3736"/>
    <w:rsid w:val="008F1108"/>
    <w:rsid w:val="008F6ADD"/>
    <w:rsid w:val="00901774"/>
    <w:rsid w:val="00903675"/>
    <w:rsid w:val="009057D5"/>
    <w:rsid w:val="0090696B"/>
    <w:rsid w:val="009122E2"/>
    <w:rsid w:val="00912CE1"/>
    <w:rsid w:val="0092187B"/>
    <w:rsid w:val="009251B3"/>
    <w:rsid w:val="009320F9"/>
    <w:rsid w:val="00936625"/>
    <w:rsid w:val="00944272"/>
    <w:rsid w:val="009541D3"/>
    <w:rsid w:val="009615B5"/>
    <w:rsid w:val="00961C1C"/>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AC7"/>
    <w:rsid w:val="00AA356F"/>
    <w:rsid w:val="00AB0DF4"/>
    <w:rsid w:val="00AB1D07"/>
    <w:rsid w:val="00AB2797"/>
    <w:rsid w:val="00AB292C"/>
    <w:rsid w:val="00AC22ED"/>
    <w:rsid w:val="00AC2501"/>
    <w:rsid w:val="00AD5307"/>
    <w:rsid w:val="00AE371D"/>
    <w:rsid w:val="00AE43E2"/>
    <w:rsid w:val="00AE5052"/>
    <w:rsid w:val="00AE7569"/>
    <w:rsid w:val="00AF241D"/>
    <w:rsid w:val="00AF3862"/>
    <w:rsid w:val="00AF455D"/>
    <w:rsid w:val="00AF6C71"/>
    <w:rsid w:val="00AF7FA0"/>
    <w:rsid w:val="00B01118"/>
    <w:rsid w:val="00B018C9"/>
    <w:rsid w:val="00B0342E"/>
    <w:rsid w:val="00B06FFD"/>
    <w:rsid w:val="00B07519"/>
    <w:rsid w:val="00B07BCC"/>
    <w:rsid w:val="00B10747"/>
    <w:rsid w:val="00B108E0"/>
    <w:rsid w:val="00B14EEC"/>
    <w:rsid w:val="00B21BAF"/>
    <w:rsid w:val="00B27DCC"/>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87F58"/>
    <w:rsid w:val="00BA1F19"/>
    <w:rsid w:val="00BB21FD"/>
    <w:rsid w:val="00BB2A74"/>
    <w:rsid w:val="00BB7549"/>
    <w:rsid w:val="00BC0A34"/>
    <w:rsid w:val="00BC7B58"/>
    <w:rsid w:val="00BD2430"/>
    <w:rsid w:val="00BD2B39"/>
    <w:rsid w:val="00BD4492"/>
    <w:rsid w:val="00BE0390"/>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C85"/>
    <w:rsid w:val="00C37626"/>
    <w:rsid w:val="00C37752"/>
    <w:rsid w:val="00C40D55"/>
    <w:rsid w:val="00C41799"/>
    <w:rsid w:val="00C52F47"/>
    <w:rsid w:val="00C531E8"/>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3B34"/>
    <w:rsid w:val="00CB3D68"/>
    <w:rsid w:val="00CB491D"/>
    <w:rsid w:val="00CB6DF7"/>
    <w:rsid w:val="00CC0FC8"/>
    <w:rsid w:val="00CC5BBD"/>
    <w:rsid w:val="00CC5E45"/>
    <w:rsid w:val="00CD0FE9"/>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33AE"/>
    <w:rsid w:val="00D65A45"/>
    <w:rsid w:val="00D65AFB"/>
    <w:rsid w:val="00D65C04"/>
    <w:rsid w:val="00D70C83"/>
    <w:rsid w:val="00D71A97"/>
    <w:rsid w:val="00D8406C"/>
    <w:rsid w:val="00D94B7D"/>
    <w:rsid w:val="00DA2249"/>
    <w:rsid w:val="00DA30BD"/>
    <w:rsid w:val="00DB044F"/>
    <w:rsid w:val="00DB23CF"/>
    <w:rsid w:val="00DB3D0A"/>
    <w:rsid w:val="00DB689C"/>
    <w:rsid w:val="00DC0D72"/>
    <w:rsid w:val="00DC762A"/>
    <w:rsid w:val="00DD1B83"/>
    <w:rsid w:val="00DD52C4"/>
    <w:rsid w:val="00DD6C4A"/>
    <w:rsid w:val="00DE12A1"/>
    <w:rsid w:val="00DE2A30"/>
    <w:rsid w:val="00DE4627"/>
    <w:rsid w:val="00DE7807"/>
    <w:rsid w:val="00DF7354"/>
    <w:rsid w:val="00E00FE0"/>
    <w:rsid w:val="00E01CC4"/>
    <w:rsid w:val="00E03034"/>
    <w:rsid w:val="00E07218"/>
    <w:rsid w:val="00E0766B"/>
    <w:rsid w:val="00E21EB1"/>
    <w:rsid w:val="00E327A3"/>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3204"/>
    <w:rsid w:val="00EB032C"/>
    <w:rsid w:val="00EB3AC0"/>
    <w:rsid w:val="00EB7AB4"/>
    <w:rsid w:val="00EC3841"/>
    <w:rsid w:val="00EC3C8B"/>
    <w:rsid w:val="00EC5B98"/>
    <w:rsid w:val="00ED1E8E"/>
    <w:rsid w:val="00ED38CF"/>
    <w:rsid w:val="00ED4679"/>
    <w:rsid w:val="00ED587C"/>
    <w:rsid w:val="00EE0261"/>
    <w:rsid w:val="00EE165A"/>
    <w:rsid w:val="00EE21A2"/>
    <w:rsid w:val="00EE4A29"/>
    <w:rsid w:val="00EE506E"/>
    <w:rsid w:val="00EE6695"/>
    <w:rsid w:val="00EE67C7"/>
    <w:rsid w:val="00EE6B68"/>
    <w:rsid w:val="00EE7F6A"/>
    <w:rsid w:val="00EF61BD"/>
    <w:rsid w:val="00EF752C"/>
    <w:rsid w:val="00F068D7"/>
    <w:rsid w:val="00F06D5C"/>
    <w:rsid w:val="00F07058"/>
    <w:rsid w:val="00F079B6"/>
    <w:rsid w:val="00F1211C"/>
    <w:rsid w:val="00F215FD"/>
    <w:rsid w:val="00F2514A"/>
    <w:rsid w:val="00F25263"/>
    <w:rsid w:val="00F27D62"/>
    <w:rsid w:val="00F3151A"/>
    <w:rsid w:val="00F31698"/>
    <w:rsid w:val="00F33D02"/>
    <w:rsid w:val="00F5295D"/>
    <w:rsid w:val="00F52EEE"/>
    <w:rsid w:val="00F57393"/>
    <w:rsid w:val="00F636BC"/>
    <w:rsid w:val="00F70313"/>
    <w:rsid w:val="00F73493"/>
    <w:rsid w:val="00F77A92"/>
    <w:rsid w:val="00F83CF7"/>
    <w:rsid w:val="00F84335"/>
    <w:rsid w:val="00F87D7C"/>
    <w:rsid w:val="00F90E84"/>
    <w:rsid w:val="00F929C0"/>
    <w:rsid w:val="00F93059"/>
    <w:rsid w:val="00FA5882"/>
    <w:rsid w:val="00FA6C97"/>
    <w:rsid w:val="00FB6A4E"/>
    <w:rsid w:val="00FC256A"/>
    <w:rsid w:val="00FC7397"/>
    <w:rsid w:val="00FC76DC"/>
    <w:rsid w:val="00FD1C2F"/>
    <w:rsid w:val="00FD62FA"/>
    <w:rsid w:val="00FE0CF0"/>
    <w:rsid w:val="00FE2EF6"/>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494D58-C22D-4FF5-B2CB-262FA6BF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6627</TotalTime>
  <Pages>24</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Wlodek Olesinski</cp:lastModifiedBy>
  <cp:revision>221</cp:revision>
  <dcterms:created xsi:type="dcterms:W3CDTF">2015-04-10T23:08:00Z</dcterms:created>
  <dcterms:modified xsi:type="dcterms:W3CDTF">2015-07-04T22:47:00Z</dcterms:modified>
</cp:coreProperties>
</file>