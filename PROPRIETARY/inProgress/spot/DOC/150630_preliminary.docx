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3CF" w:rsidRDefault="00DB23CF" w:rsidP="009B65BF">
      <w:pPr>
        <w:pStyle w:val="Heading1"/>
        <w:numPr>
          <w:ilvl w:val="0"/>
          <w:numId w:val="0"/>
        </w:numPr>
        <w:spacing w:after="240"/>
        <w:rPr>
          <w:rStyle w:val="Strong"/>
        </w:rPr>
      </w:pPr>
      <w:proofErr w:type="spellStart"/>
      <w:r>
        <w:rPr>
          <w:rStyle w:val="Strong"/>
        </w:rPr>
        <w:t>Olsonet</w:t>
      </w:r>
      <w:proofErr w:type="spellEnd"/>
      <w:r>
        <w:rPr>
          <w:rStyle w:val="Strong"/>
        </w:rPr>
        <w:t xml:space="preserve"> Communications Corporation</w:t>
      </w:r>
    </w:p>
    <w:p w:rsidR="00DB23CF" w:rsidRPr="009B65BF" w:rsidRDefault="00310EA9" w:rsidP="009B65BF">
      <w:pPr>
        <w:pStyle w:val="Heading1"/>
        <w:numPr>
          <w:ilvl w:val="0"/>
          <w:numId w:val="0"/>
        </w:numPr>
        <w:spacing w:after="240"/>
        <w:rPr>
          <w:b w:val="0"/>
          <w:bCs/>
          <w:sz w:val="48"/>
          <w:szCs w:val="48"/>
        </w:rPr>
      </w:pPr>
      <w:r w:rsidRPr="00DB23CF">
        <w:rPr>
          <w:rStyle w:val="Strong"/>
          <w:sz w:val="48"/>
          <w:szCs w:val="48"/>
        </w:rPr>
        <w:t>OSS Interface Specification</w:t>
      </w:r>
      <w:r w:rsidR="009C1BC5">
        <w:rPr>
          <w:rStyle w:val="Strong"/>
          <w:sz w:val="48"/>
          <w:szCs w:val="48"/>
        </w:rPr>
        <w:t xml:space="preserve">: </w:t>
      </w:r>
      <w:proofErr w:type="spellStart"/>
      <w:r w:rsidR="009C1BC5">
        <w:rPr>
          <w:rStyle w:val="Strong"/>
          <w:sz w:val="48"/>
          <w:szCs w:val="48"/>
        </w:rPr>
        <w:t>Alphanet</w:t>
      </w:r>
      <w:proofErr w:type="spellEnd"/>
      <w:r w:rsidR="009C1BC5">
        <w:rPr>
          <w:rStyle w:val="Strong"/>
          <w:sz w:val="48"/>
          <w:szCs w:val="48"/>
        </w:rPr>
        <w:t xml:space="preserve"> 1.5, 2.0, ATOL.</w:t>
      </w:r>
    </w:p>
    <w:p w:rsidR="00310EA9" w:rsidRPr="00137863" w:rsidRDefault="00343AF0" w:rsidP="009B65BF">
      <w:pPr>
        <w:spacing w:after="240"/>
        <w:rPr>
          <w:rFonts w:ascii="Arial" w:hAnsi="Arial" w:cs="Arial"/>
        </w:rPr>
      </w:pPr>
      <w:r>
        <w:rPr>
          <w:rFonts w:ascii="Arial" w:hAnsi="Arial" w:cs="Arial"/>
        </w:rPr>
        <w:t xml:space="preserve">June </w:t>
      </w:r>
      <w:ins w:id="0" w:author="Wlodek Olesinski" w:date="2015-06-29T23:14:00Z">
        <w:del w:id="1" w:author="Pawel Gburzynski" w:date="2015-06-30T10:59:00Z">
          <w:r w:rsidR="00021F75" w:rsidDel="00500075">
            <w:rPr>
              <w:rFonts w:ascii="Arial" w:hAnsi="Arial" w:cs="Arial"/>
            </w:rPr>
            <w:delText>2</w:delText>
          </w:r>
        </w:del>
      </w:ins>
      <w:del w:id="2" w:author="Pawel Gburzynski" w:date="2015-06-30T10:59:00Z">
        <w:r w:rsidR="00872157" w:rsidDel="00500075">
          <w:rPr>
            <w:rFonts w:ascii="Arial" w:hAnsi="Arial" w:cs="Arial"/>
          </w:rPr>
          <w:delText>9</w:delText>
        </w:r>
      </w:del>
      <w:ins w:id="3" w:author="Pawel Gburzynski" w:date="2015-06-30T10:59:00Z">
        <w:r w:rsidR="00500075">
          <w:rPr>
            <w:rFonts w:ascii="Arial" w:hAnsi="Arial" w:cs="Arial"/>
          </w:rPr>
          <w:t>30</w:t>
        </w:r>
      </w:ins>
      <w:r w:rsidR="00DB23CF" w:rsidRPr="00137863">
        <w:rPr>
          <w:rFonts w:ascii="Arial" w:hAnsi="Arial" w:cs="Arial"/>
        </w:rPr>
        <w:t>, 2015</w:t>
      </w:r>
    </w:p>
    <w:p w:rsidR="00DB23CF" w:rsidRDefault="00DB23CF" w:rsidP="009B65BF">
      <w:pPr>
        <w:spacing w:after="240"/>
        <w:rPr>
          <w:rFonts w:ascii="Arial" w:hAnsi="Arial" w:cs="Arial"/>
          <w:i/>
        </w:rPr>
      </w:pPr>
      <w:r w:rsidRPr="00DB23CF">
        <w:rPr>
          <w:rFonts w:ascii="Arial" w:hAnsi="Arial" w:cs="Arial"/>
          <w:i/>
        </w:rPr>
        <w:t>Proprietary and confidential</w:t>
      </w:r>
    </w:p>
    <w:p w:rsidR="009B65BF" w:rsidRDefault="006D46CA" w:rsidP="009B65BF">
      <w:pPr>
        <w:pStyle w:val="Heading1"/>
        <w:spacing w:after="240"/>
      </w:pPr>
      <w:r>
        <w:t>Preamble</w:t>
      </w:r>
    </w:p>
    <w:p w:rsidR="00BE0390" w:rsidRDefault="005B1D6E" w:rsidP="00BE0390">
      <w:pPr>
        <w:spacing w:after="240"/>
        <w:jc w:val="both"/>
        <w:rPr>
          <w:rFonts w:ascii="Arial" w:hAnsi="Arial" w:cs="Arial"/>
        </w:rPr>
      </w:pPr>
      <w:r>
        <w:rPr>
          <w:rFonts w:ascii="Arial" w:hAnsi="Arial" w:cs="Arial"/>
        </w:rPr>
        <w:t>Here are the n</w:t>
      </w:r>
      <w:r w:rsidR="007D7893">
        <w:rPr>
          <w:rFonts w:ascii="Arial" w:hAnsi="Arial" w:cs="Arial"/>
        </w:rPr>
        <w:t>ames of</w:t>
      </w:r>
      <w:r w:rsidR="006D46CA">
        <w:rPr>
          <w:rFonts w:ascii="Arial" w:hAnsi="Arial" w:cs="Arial"/>
        </w:rPr>
        <w:t xml:space="preserve"> </w:t>
      </w:r>
      <w:r>
        <w:rPr>
          <w:rFonts w:ascii="Arial" w:hAnsi="Arial" w:cs="Arial"/>
        </w:rPr>
        <w:t xml:space="preserve">the relevant </w:t>
      </w:r>
      <w:r w:rsidR="006D46CA">
        <w:rPr>
          <w:rFonts w:ascii="Arial" w:hAnsi="Arial" w:cs="Arial"/>
        </w:rPr>
        <w:t>n</w:t>
      </w:r>
      <w:r w:rsidR="00D1439B">
        <w:rPr>
          <w:rFonts w:ascii="Arial" w:hAnsi="Arial" w:cs="Arial"/>
        </w:rPr>
        <w:t>etwork components</w:t>
      </w:r>
      <w:r>
        <w:rPr>
          <w:rFonts w:ascii="Arial" w:hAnsi="Arial" w:cs="Arial"/>
        </w:rPr>
        <w:t xml:space="preserve"> as used in this document</w:t>
      </w:r>
      <w:r w:rsidR="00BE0390">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74"/>
        <w:gridCol w:w="8602"/>
      </w:tblGrid>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NIB</w:t>
            </w:r>
          </w:p>
        </w:tc>
        <w:tc>
          <w:tcPr>
            <w:tcW w:w="8602" w:type="dxa"/>
          </w:tcPr>
          <w:p w:rsidR="00082FEE" w:rsidRDefault="00082FEE" w:rsidP="00F73493">
            <w:pPr>
              <w:spacing w:after="240"/>
              <w:jc w:val="both"/>
              <w:rPr>
                <w:rFonts w:ascii="Arial" w:hAnsi="Arial" w:cs="Arial"/>
              </w:rPr>
            </w:pPr>
            <w:r>
              <w:rPr>
                <w:rFonts w:ascii="Arial" w:hAnsi="Arial" w:cs="Arial"/>
              </w:rPr>
              <w:t xml:space="preserve">(Network Interface Box). By this </w:t>
            </w:r>
            <w:r w:rsidR="00E70D7D">
              <w:rPr>
                <w:rFonts w:ascii="Arial" w:hAnsi="Arial" w:cs="Arial"/>
              </w:rPr>
              <w:t>acronym</w:t>
            </w:r>
            <w:r>
              <w:rPr>
                <w:rFonts w:ascii="Arial" w:hAnsi="Arial" w:cs="Arial"/>
              </w:rPr>
              <w:t xml:space="preserve"> we shall refer to the equivalent of AP321</w:t>
            </w:r>
            <w:r w:rsidR="005B1D6E">
              <w:rPr>
                <w:rFonts w:ascii="Arial" w:hAnsi="Arial" w:cs="Arial"/>
              </w:rPr>
              <w:t xml:space="preserve"> </w:t>
            </w:r>
            <w:r w:rsidR="00E70D7D">
              <w:rPr>
                <w:rFonts w:ascii="Arial" w:hAnsi="Arial" w:cs="Arial"/>
              </w:rPr>
              <w:t>from Vers</w:t>
            </w:r>
            <w:r w:rsidR="005B1D6E">
              <w:rPr>
                <w:rFonts w:ascii="Arial" w:hAnsi="Arial" w:cs="Arial"/>
              </w:rPr>
              <w:t>ion 1.0</w:t>
            </w:r>
            <w:r>
              <w:rPr>
                <w:rFonts w:ascii="Arial" w:hAnsi="Arial" w:cs="Arial"/>
              </w:rPr>
              <w:t xml:space="preserve">, i.e., </w:t>
            </w:r>
            <w:r w:rsidR="00F73493">
              <w:rPr>
                <w:rFonts w:ascii="Arial" w:hAnsi="Arial" w:cs="Arial"/>
              </w:rPr>
              <w:t>the</w:t>
            </w:r>
            <w:r>
              <w:rPr>
                <w:rFonts w:ascii="Arial" w:hAnsi="Arial" w:cs="Arial"/>
              </w:rPr>
              <w:t xml:space="preserve"> device consisting of the </w:t>
            </w:r>
            <w:proofErr w:type="spellStart"/>
            <w:r>
              <w:rPr>
                <w:rFonts w:ascii="Arial" w:hAnsi="Arial" w:cs="Arial"/>
              </w:rPr>
              <w:t>Renesas</w:t>
            </w:r>
            <w:proofErr w:type="spellEnd"/>
            <w:r>
              <w:rPr>
                <w:rFonts w:ascii="Arial" w:hAnsi="Arial" w:cs="Arial"/>
              </w:rPr>
              <w:t xml:space="preserve"> - TI tandem.</w:t>
            </w:r>
          </w:p>
        </w:tc>
      </w:tr>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Peg</w:t>
            </w:r>
          </w:p>
        </w:tc>
        <w:tc>
          <w:tcPr>
            <w:tcW w:w="8602" w:type="dxa"/>
          </w:tcPr>
          <w:p w:rsidR="00082FEE" w:rsidRDefault="00082FEE" w:rsidP="00F73493">
            <w:pPr>
              <w:spacing w:after="240"/>
              <w:jc w:val="both"/>
              <w:rPr>
                <w:rFonts w:ascii="Arial" w:hAnsi="Arial" w:cs="Arial"/>
              </w:rPr>
            </w:pPr>
            <w:r>
              <w:rPr>
                <w:rFonts w:ascii="Arial" w:hAnsi="Arial" w:cs="Arial"/>
              </w:rPr>
              <w:t>The TI (</w:t>
            </w:r>
            <w:proofErr w:type="spellStart"/>
            <w:r>
              <w:rPr>
                <w:rFonts w:ascii="Arial" w:hAnsi="Arial" w:cs="Arial"/>
              </w:rPr>
              <w:t>Olsonet</w:t>
            </w:r>
            <w:proofErr w:type="spellEnd"/>
            <w:r>
              <w:rPr>
                <w:rFonts w:ascii="Arial" w:hAnsi="Arial" w:cs="Arial"/>
              </w:rPr>
              <w:t>) component of a NIB.</w:t>
            </w:r>
            <w:r w:rsidR="00FA6C97">
              <w:rPr>
                <w:rFonts w:ascii="Arial" w:hAnsi="Arial" w:cs="Arial"/>
              </w:rPr>
              <w:t xml:space="preserve"> This name reflects our tradition of </w:t>
            </w:r>
            <w:r w:rsidR="00F73493">
              <w:rPr>
                <w:rFonts w:ascii="Arial" w:hAnsi="Arial" w:cs="Arial"/>
              </w:rPr>
              <w:t>referring to</w:t>
            </w:r>
            <w:r w:rsidR="00FA6C97">
              <w:rPr>
                <w:rFonts w:ascii="Arial" w:hAnsi="Arial" w:cs="Arial"/>
              </w:rPr>
              <w:t xml:space="preserve"> a forwarding node of our wireless network.</w:t>
            </w:r>
          </w:p>
        </w:tc>
      </w:tr>
      <w:tr w:rsidR="00082FEE" w:rsidTr="00F73493">
        <w:tc>
          <w:tcPr>
            <w:tcW w:w="974" w:type="dxa"/>
          </w:tcPr>
          <w:p w:rsidR="00082FEE" w:rsidRPr="00E70D7D" w:rsidRDefault="00FA6C97" w:rsidP="00BE0390">
            <w:pPr>
              <w:spacing w:after="240"/>
              <w:jc w:val="both"/>
              <w:rPr>
                <w:rFonts w:ascii="Arial" w:hAnsi="Arial" w:cs="Arial"/>
                <w:b/>
              </w:rPr>
            </w:pPr>
            <w:r>
              <w:rPr>
                <w:rFonts w:ascii="Arial" w:hAnsi="Arial" w:cs="Arial"/>
                <w:b/>
              </w:rPr>
              <w:t>Tap</w:t>
            </w:r>
          </w:p>
        </w:tc>
        <w:tc>
          <w:tcPr>
            <w:tcW w:w="8602" w:type="dxa"/>
          </w:tcPr>
          <w:p w:rsidR="00082FEE" w:rsidRDefault="00082FEE" w:rsidP="00431468">
            <w:pPr>
              <w:spacing w:after="240"/>
              <w:jc w:val="both"/>
              <w:rPr>
                <w:rFonts w:ascii="Arial" w:hAnsi="Arial" w:cs="Arial"/>
              </w:rPr>
            </w:pPr>
            <w:r>
              <w:rPr>
                <w:rFonts w:ascii="Arial" w:hAnsi="Arial" w:cs="Arial"/>
              </w:rPr>
              <w:t xml:space="preserve">The </w:t>
            </w:r>
            <w:proofErr w:type="spellStart"/>
            <w:r>
              <w:rPr>
                <w:rFonts w:ascii="Arial" w:hAnsi="Arial" w:cs="Arial"/>
              </w:rPr>
              <w:t>Renesas</w:t>
            </w:r>
            <w:proofErr w:type="spellEnd"/>
            <w:r w:rsidR="00E70D7D">
              <w:rPr>
                <w:rFonts w:ascii="Arial" w:hAnsi="Arial" w:cs="Arial"/>
              </w:rPr>
              <w:t xml:space="preserve"> component of a NIB.</w:t>
            </w:r>
            <w:r w:rsidR="00FA6C97">
              <w:rPr>
                <w:rFonts w:ascii="Arial" w:hAnsi="Arial" w:cs="Arial"/>
              </w:rPr>
              <w:t xml:space="preserve"> The name reflects the fact that the </w:t>
            </w:r>
            <w:proofErr w:type="spellStart"/>
            <w:r w:rsidR="00FA6C97">
              <w:rPr>
                <w:rFonts w:ascii="Arial" w:hAnsi="Arial" w:cs="Arial"/>
              </w:rPr>
              <w:t>Renesas</w:t>
            </w:r>
            <w:proofErr w:type="spellEnd"/>
            <w:r w:rsidR="00FA6C97">
              <w:rPr>
                <w:rFonts w:ascii="Arial" w:hAnsi="Arial" w:cs="Arial"/>
              </w:rPr>
              <w:t xml:space="preserve"> module represents a tap to the wired (RS485) section of the network.</w:t>
            </w:r>
          </w:p>
        </w:tc>
      </w:tr>
      <w:tr w:rsidR="00E70D7D" w:rsidTr="00F73493">
        <w:tc>
          <w:tcPr>
            <w:tcW w:w="974" w:type="dxa"/>
          </w:tcPr>
          <w:p w:rsidR="00E70D7D" w:rsidRPr="00E70D7D" w:rsidRDefault="00E70D7D" w:rsidP="00BE0390">
            <w:pPr>
              <w:spacing w:after="240"/>
              <w:jc w:val="both"/>
              <w:rPr>
                <w:rFonts w:ascii="Arial" w:hAnsi="Arial" w:cs="Arial"/>
                <w:b/>
              </w:rPr>
            </w:pPr>
            <w:r w:rsidRPr="00E70D7D">
              <w:rPr>
                <w:rFonts w:ascii="Arial" w:hAnsi="Arial" w:cs="Arial"/>
                <w:b/>
              </w:rPr>
              <w:t>Tag</w:t>
            </w:r>
          </w:p>
        </w:tc>
        <w:tc>
          <w:tcPr>
            <w:tcW w:w="8602" w:type="dxa"/>
          </w:tcPr>
          <w:p w:rsidR="00E70D7D" w:rsidRDefault="00E70D7D" w:rsidP="00082FEE">
            <w:pPr>
              <w:spacing w:after="240"/>
              <w:jc w:val="both"/>
              <w:rPr>
                <w:rFonts w:ascii="Arial" w:hAnsi="Arial" w:cs="Arial"/>
              </w:rPr>
            </w:pPr>
            <w:r>
              <w:rPr>
                <w:rFonts w:ascii="Arial" w:hAnsi="Arial" w:cs="Arial"/>
              </w:rPr>
              <w:t xml:space="preserve">A </w:t>
            </w:r>
            <w:r w:rsidR="00FA6C97">
              <w:rPr>
                <w:rFonts w:ascii="Arial" w:hAnsi="Arial" w:cs="Arial"/>
              </w:rPr>
              <w:t xml:space="preserve">(potentially) </w:t>
            </w:r>
            <w:r>
              <w:rPr>
                <w:rFonts w:ascii="Arial" w:hAnsi="Arial" w:cs="Arial"/>
              </w:rPr>
              <w:t>mobile</w:t>
            </w:r>
            <w:r w:rsidR="00FA6C97">
              <w:rPr>
                <w:rFonts w:ascii="Arial" w:hAnsi="Arial" w:cs="Arial"/>
              </w:rPr>
              <w:t>, battery powered</w:t>
            </w:r>
            <w:r>
              <w:rPr>
                <w:rFonts w:ascii="Arial" w:hAnsi="Arial" w:cs="Arial"/>
              </w:rPr>
              <w:t xml:space="preserve"> device running </w:t>
            </w:r>
            <w:proofErr w:type="spellStart"/>
            <w:r>
              <w:rPr>
                <w:rFonts w:ascii="Arial" w:hAnsi="Arial" w:cs="Arial"/>
              </w:rPr>
              <w:t>Olsonet</w:t>
            </w:r>
            <w:proofErr w:type="spellEnd"/>
            <w:r>
              <w:rPr>
                <w:rFonts w:ascii="Arial" w:hAnsi="Arial" w:cs="Arial"/>
              </w:rPr>
              <w:t xml:space="preserve"> firmware and communicating wirelessly with Pegs (the equivalent of AP320/AP319 from Version 1.0).</w:t>
            </w:r>
          </w:p>
        </w:tc>
      </w:tr>
    </w:tbl>
    <w:p w:rsidR="006D46CA" w:rsidRDefault="00FA6C97" w:rsidP="00BE0390">
      <w:pPr>
        <w:spacing w:after="240"/>
        <w:jc w:val="both"/>
        <w:rPr>
          <w:rFonts w:ascii="Arial" w:hAnsi="Arial" w:cs="Arial"/>
        </w:rPr>
      </w:pPr>
      <w:r>
        <w:rPr>
          <w:rFonts w:ascii="Arial" w:hAnsi="Arial" w:cs="Arial"/>
        </w:rPr>
        <w:t xml:space="preserve">This document deals with the communication between the Peg and the Tap of the same NIB, which is carried out over the UART interface interconnecting the two components. The physical parameters of the UART interface are: </w:t>
      </w:r>
      <w:r w:rsidRPr="00FA6C97">
        <w:rPr>
          <w:rFonts w:ascii="Arial" w:hAnsi="Arial" w:cs="Arial"/>
          <w:b/>
        </w:rPr>
        <w:t>115200 bps, 8 bits, no parity, 1 stop bit</w:t>
      </w:r>
      <w:r w:rsidRPr="00FA6C97">
        <w:rPr>
          <w:rFonts w:ascii="Arial" w:hAnsi="Arial" w:cs="Arial"/>
        </w:rPr>
        <w:t>.</w:t>
      </w:r>
    </w:p>
    <w:p w:rsidR="006D46CA" w:rsidRDefault="006D46CA" w:rsidP="006310EB">
      <w:pPr>
        <w:spacing w:after="240"/>
        <w:jc w:val="both"/>
        <w:rPr>
          <w:rFonts w:ascii="Arial" w:hAnsi="Arial" w:cs="Arial"/>
        </w:rPr>
      </w:pPr>
      <w:r>
        <w:rPr>
          <w:rFonts w:ascii="Arial" w:hAnsi="Arial" w:cs="Arial"/>
        </w:rPr>
        <w:t>By the OSS we mean the external system responsible for running and controlling the network. The Tap components of the NIBs communicate with the OSS</w:t>
      </w:r>
      <w:r w:rsidR="007D3A99">
        <w:rPr>
          <w:rFonts w:ascii="Arial" w:hAnsi="Arial" w:cs="Arial"/>
        </w:rPr>
        <w:t xml:space="preserve"> via wired connections (over RS485 or over other means) which are transparent to the Pegs.</w:t>
      </w:r>
      <w:r w:rsidR="00482CE5">
        <w:rPr>
          <w:rFonts w:ascii="Arial" w:hAnsi="Arial" w:cs="Arial"/>
        </w:rPr>
        <w:t xml:space="preserve"> They can pass OSS commands to their tandem Pegs over the UART and receive replies (to be forwarded to the OSS) the same way.</w:t>
      </w:r>
    </w:p>
    <w:p w:rsidR="00A26EE9" w:rsidRDefault="007D3A99" w:rsidP="00BE0390">
      <w:pPr>
        <w:spacing w:after="240"/>
        <w:jc w:val="both"/>
        <w:rPr>
          <w:rFonts w:ascii="Arial" w:hAnsi="Arial" w:cs="Arial"/>
        </w:rPr>
      </w:pPr>
      <w:r>
        <w:rPr>
          <w:rFonts w:ascii="Arial" w:hAnsi="Arial" w:cs="Arial"/>
        </w:rPr>
        <w:t>Any</w:t>
      </w:r>
      <w:r w:rsidR="006D46CA">
        <w:rPr>
          <w:rFonts w:ascii="Arial" w:hAnsi="Arial" w:cs="Arial"/>
        </w:rPr>
        <w:t xml:space="preserve"> Peg of any NIB can (in principle) communicate with its tandem Tap</w:t>
      </w:r>
      <w:r w:rsidR="00431468">
        <w:rPr>
          <w:rFonts w:ascii="Arial" w:hAnsi="Arial" w:cs="Arial"/>
        </w:rPr>
        <w:t>.</w:t>
      </w:r>
      <w:r>
        <w:rPr>
          <w:rFonts w:ascii="Arial" w:hAnsi="Arial" w:cs="Arial"/>
        </w:rPr>
        <w:t xml:space="preserve"> </w:t>
      </w:r>
      <w:r w:rsidR="00482CE5">
        <w:rPr>
          <w:rFonts w:ascii="Arial" w:hAnsi="Arial" w:cs="Arial"/>
        </w:rPr>
        <w:t xml:space="preserve">Generally, not all Taps are expected to </w:t>
      </w:r>
      <w:r w:rsidR="00431468">
        <w:rPr>
          <w:rFonts w:ascii="Arial" w:hAnsi="Arial" w:cs="Arial"/>
        </w:rPr>
        <w:t>provide this kind of functionality. In particular, it can be confined to the NIBs acting as sinks for the events delivered by the wireless network.</w:t>
      </w:r>
    </w:p>
    <w:p w:rsidR="00287771" w:rsidRDefault="00287771" w:rsidP="00BE0390">
      <w:pPr>
        <w:spacing w:after="240"/>
        <w:jc w:val="both"/>
        <w:rPr>
          <w:rFonts w:ascii="Arial" w:hAnsi="Arial" w:cs="Arial"/>
          <w:color w:val="7030A0"/>
        </w:rPr>
      </w:pPr>
    </w:p>
    <w:p w:rsidR="00FA6C97" w:rsidRDefault="00FA6C97" w:rsidP="00FA6C97">
      <w:pPr>
        <w:pStyle w:val="Heading1"/>
        <w:spacing w:after="240"/>
      </w:pPr>
      <w:r>
        <w:t>Data format</w:t>
      </w:r>
    </w:p>
    <w:p w:rsidR="00156808" w:rsidRDefault="004124D3" w:rsidP="00156808">
      <w:pPr>
        <w:spacing w:after="240"/>
        <w:jc w:val="both"/>
        <w:rPr>
          <w:rFonts w:ascii="Arial" w:hAnsi="Arial" w:cs="Arial"/>
        </w:rPr>
      </w:pPr>
      <w:r>
        <w:rPr>
          <w:rFonts w:ascii="Arial" w:hAnsi="Arial" w:cs="Arial"/>
        </w:rPr>
        <w:t>Data exchanged between Pegs and</w:t>
      </w:r>
      <w:r w:rsidR="00936625">
        <w:rPr>
          <w:rFonts w:ascii="Arial" w:hAnsi="Arial" w:cs="Arial"/>
        </w:rPr>
        <w:t xml:space="preserve"> their associated</w:t>
      </w:r>
      <w:r>
        <w:rPr>
          <w:rFonts w:ascii="Arial" w:hAnsi="Arial" w:cs="Arial"/>
        </w:rPr>
        <w:t xml:space="preserve"> Taps are encapsulated into packets consisting of sequences of bytes. The format of those packets is similar to the format assumed </w:t>
      </w:r>
      <w:r>
        <w:rPr>
          <w:rFonts w:ascii="Arial" w:hAnsi="Arial" w:cs="Arial"/>
        </w:rPr>
        <w:lastRenderedPageBreak/>
        <w:t xml:space="preserve">in Version 1.0. Specifically, </w:t>
      </w:r>
      <w:r w:rsidR="00156808" w:rsidRPr="00156808">
        <w:rPr>
          <w:rFonts w:ascii="Arial" w:hAnsi="Arial" w:cs="Arial"/>
        </w:rPr>
        <w:t>a packet begins with the char</w:t>
      </w:r>
      <w:r w:rsidR="00156808">
        <w:rPr>
          <w:rFonts w:ascii="Arial" w:hAnsi="Arial" w:cs="Arial"/>
        </w:rPr>
        <w:t xml:space="preserve">acter STX (ASCII code 0x02) and </w:t>
      </w:r>
      <w:r w:rsidR="00156808" w:rsidRPr="00156808">
        <w:rPr>
          <w:rFonts w:ascii="Arial" w:hAnsi="Arial" w:cs="Arial"/>
        </w:rPr>
        <w:t>terminates with ETX (ASCII code 0x03). Immediately p</w:t>
      </w:r>
      <w:r w:rsidR="00156808">
        <w:rPr>
          <w:rFonts w:ascii="Arial" w:hAnsi="Arial" w:cs="Arial"/>
        </w:rPr>
        <w:t xml:space="preserve">receding ETX is a single </w:t>
      </w:r>
      <w:r w:rsidR="00490067">
        <w:rPr>
          <w:rFonts w:ascii="Arial" w:hAnsi="Arial" w:cs="Arial"/>
        </w:rPr>
        <w:t>checksum</w:t>
      </w:r>
      <w:r w:rsidR="00156808" w:rsidRPr="00156808">
        <w:rPr>
          <w:rFonts w:ascii="Arial" w:hAnsi="Arial" w:cs="Arial"/>
        </w:rPr>
        <w:t xml:space="preserve"> byte</w:t>
      </w:r>
      <w:r w:rsidR="00E62341">
        <w:rPr>
          <w:rFonts w:ascii="Arial" w:hAnsi="Arial" w:cs="Arial"/>
        </w:rPr>
        <w:t xml:space="preserve">, dubbed </w:t>
      </w:r>
      <w:r w:rsidR="00C25C31">
        <w:rPr>
          <w:rFonts w:ascii="Arial" w:hAnsi="Arial" w:cs="Arial"/>
        </w:rPr>
        <w:t>bcc</w:t>
      </w:r>
      <w:r w:rsidR="00E62341">
        <w:rPr>
          <w:rFonts w:ascii="Arial" w:hAnsi="Arial" w:cs="Arial"/>
        </w:rPr>
        <w:t>,</w:t>
      </w:r>
      <w:r w:rsidR="00156808" w:rsidRPr="00156808">
        <w:rPr>
          <w:rFonts w:ascii="Arial" w:hAnsi="Arial" w:cs="Arial"/>
        </w:rPr>
        <w:t xml:space="preserve"> calculated as </w:t>
      </w:r>
      <w:r w:rsidR="00936625">
        <w:rPr>
          <w:rFonts w:ascii="Arial" w:hAnsi="Arial" w:cs="Arial"/>
        </w:rPr>
        <w:t>the</w:t>
      </w:r>
      <w:r w:rsidR="00156808" w:rsidRPr="00156808">
        <w:rPr>
          <w:rFonts w:ascii="Arial" w:hAnsi="Arial" w:cs="Arial"/>
        </w:rPr>
        <w:t xml:space="preserve"> </w:t>
      </w:r>
      <w:r w:rsidR="00534906" w:rsidRPr="00534906">
        <w:rPr>
          <w:rFonts w:ascii="Arial" w:hAnsi="Arial" w:cs="Arial"/>
          <w:i/>
        </w:rPr>
        <w:t>negated arithmetic sum modulo 256</w:t>
      </w:r>
      <w:r w:rsidR="00AE7569">
        <w:rPr>
          <w:rFonts w:ascii="Arial" w:hAnsi="Arial" w:cs="Arial"/>
        </w:rPr>
        <w:t xml:space="preserve"> </w:t>
      </w:r>
      <w:r w:rsidR="00156808" w:rsidRPr="00156808">
        <w:rPr>
          <w:rFonts w:ascii="Arial" w:hAnsi="Arial" w:cs="Arial"/>
        </w:rPr>
        <w:t>of all bytes in the pa</w:t>
      </w:r>
      <w:r w:rsidR="00156808">
        <w:rPr>
          <w:rFonts w:ascii="Arial" w:hAnsi="Arial" w:cs="Arial"/>
        </w:rPr>
        <w:t>cket,</w:t>
      </w:r>
      <w:r w:rsidR="00AE7569">
        <w:rPr>
          <w:rStyle w:val="FootnoteReference"/>
          <w:rFonts w:ascii="Arial" w:hAnsi="Arial" w:cs="Arial"/>
        </w:rPr>
        <w:footnoteReference w:id="1"/>
      </w:r>
      <w:r w:rsidR="00156808">
        <w:rPr>
          <w:rFonts w:ascii="Arial" w:hAnsi="Arial" w:cs="Arial"/>
        </w:rPr>
        <w:t xml:space="preserve"> including the starting STX byte and the terminating ETX byte</w:t>
      </w:r>
      <w:r w:rsidR="00490067">
        <w:rPr>
          <w:rFonts w:ascii="Arial" w:hAnsi="Arial" w:cs="Arial"/>
        </w:rPr>
        <w:t xml:space="preserve"> + zero bcc, but excluding </w:t>
      </w:r>
      <w:r w:rsidR="006310EB">
        <w:rPr>
          <w:rFonts w:ascii="Arial" w:hAnsi="Arial" w:cs="Arial"/>
        </w:rPr>
        <w:t>any</w:t>
      </w:r>
      <w:r w:rsidR="00490067">
        <w:rPr>
          <w:rFonts w:ascii="Arial" w:hAnsi="Arial" w:cs="Arial"/>
        </w:rPr>
        <w:t xml:space="preserve"> escaping DLLs (see below)</w:t>
      </w:r>
      <w:r w:rsidR="00156808" w:rsidRPr="00156808">
        <w:rPr>
          <w:rFonts w:ascii="Arial" w:hAnsi="Arial" w:cs="Arial"/>
        </w:rPr>
        <w:t>.</w:t>
      </w:r>
      <w:r w:rsidR="00C77594">
        <w:rPr>
          <w:rFonts w:ascii="Arial" w:hAnsi="Arial" w:cs="Arial"/>
        </w:rPr>
        <w:t xml:space="preserve"> This part of the packet format</w:t>
      </w:r>
      <w:r w:rsidR="003A35B0">
        <w:rPr>
          <w:rFonts w:ascii="Arial" w:hAnsi="Arial" w:cs="Arial"/>
        </w:rPr>
        <w:t xml:space="preserve"> </w:t>
      </w:r>
      <w:r w:rsidR="003A35B0" w:rsidRPr="003A35B0">
        <w:rPr>
          <w:rFonts w:ascii="Arial" w:hAnsi="Arial" w:cs="Arial"/>
        </w:rPr>
        <w:t xml:space="preserve">(see </w:t>
      </w:r>
      <w:fldSimple w:instr=" REF _Ref417278957 \h  \* MERGEFORMAT ">
        <w:r w:rsidR="003A35B0" w:rsidRPr="003A35B0">
          <w:rPr>
            <w:rFonts w:ascii="Arial" w:hAnsi="Arial" w:cs="Arial"/>
          </w:rPr>
          <w:t xml:space="preserve">Figure </w:t>
        </w:r>
        <w:r w:rsidR="003A35B0" w:rsidRPr="003A35B0">
          <w:rPr>
            <w:rFonts w:ascii="Arial" w:hAnsi="Arial" w:cs="Arial"/>
            <w:noProof/>
          </w:rPr>
          <w:t>1</w:t>
        </w:r>
      </w:fldSimple>
      <w:r w:rsidR="003A35B0" w:rsidRPr="003A35B0">
        <w:rPr>
          <w:rFonts w:ascii="Arial" w:hAnsi="Arial" w:cs="Arial"/>
        </w:rPr>
        <w:t>)</w:t>
      </w:r>
      <w:r w:rsidR="00C77594">
        <w:rPr>
          <w:rFonts w:ascii="Arial" w:hAnsi="Arial" w:cs="Arial"/>
        </w:rPr>
        <w:t xml:space="preserve"> is called the </w:t>
      </w:r>
      <w:r w:rsidR="00C77594" w:rsidRPr="00E62341">
        <w:rPr>
          <w:rFonts w:ascii="Arial" w:hAnsi="Arial" w:cs="Arial"/>
          <w:i/>
        </w:rPr>
        <w:t>OSS frame</w:t>
      </w:r>
      <w:r w:rsidR="00E62341">
        <w:rPr>
          <w:rFonts w:ascii="Arial" w:hAnsi="Arial" w:cs="Arial"/>
        </w:rPr>
        <w:t xml:space="preserve">. The part between the starting STX byte and the </w:t>
      </w:r>
      <w:r w:rsidR="00890C6D">
        <w:rPr>
          <w:rFonts w:ascii="Arial" w:hAnsi="Arial" w:cs="Arial"/>
        </w:rPr>
        <w:t>checksum</w:t>
      </w:r>
      <w:r w:rsidR="00E62341">
        <w:rPr>
          <w:rFonts w:ascii="Arial" w:hAnsi="Arial" w:cs="Arial"/>
        </w:rPr>
        <w:t xml:space="preserve"> byte</w:t>
      </w:r>
      <w:r w:rsidR="00936625">
        <w:rPr>
          <w:rFonts w:ascii="Arial" w:hAnsi="Arial" w:cs="Arial"/>
        </w:rPr>
        <w:t xml:space="preserve"> (exclusively)</w:t>
      </w:r>
      <w:r w:rsidR="00E62341">
        <w:rPr>
          <w:rFonts w:ascii="Arial" w:hAnsi="Arial" w:cs="Arial"/>
        </w:rPr>
        <w:t xml:space="preserve"> is called the </w:t>
      </w:r>
      <w:r w:rsidR="00E62341" w:rsidRPr="00E62341">
        <w:rPr>
          <w:rFonts w:ascii="Arial" w:hAnsi="Arial" w:cs="Arial"/>
          <w:i/>
        </w:rPr>
        <w:t xml:space="preserve">OSS </w:t>
      </w:r>
      <w:r w:rsidR="00936625">
        <w:rPr>
          <w:rFonts w:ascii="Arial" w:hAnsi="Arial" w:cs="Arial"/>
          <w:i/>
        </w:rPr>
        <w:t>[</w:t>
      </w:r>
      <w:r w:rsidR="00E62341" w:rsidRPr="00E62341">
        <w:rPr>
          <w:rFonts w:ascii="Arial" w:hAnsi="Arial" w:cs="Arial"/>
          <w:i/>
        </w:rPr>
        <w:t>frame</w:t>
      </w:r>
      <w:r w:rsidR="00936625">
        <w:rPr>
          <w:rFonts w:ascii="Arial" w:hAnsi="Arial" w:cs="Arial"/>
          <w:i/>
        </w:rPr>
        <w:t>]</w:t>
      </w:r>
      <w:r w:rsidR="00E62341" w:rsidRPr="00E62341">
        <w:rPr>
          <w:rFonts w:ascii="Arial" w:hAnsi="Arial" w:cs="Arial"/>
          <w:i/>
        </w:rPr>
        <w:t xml:space="preserve"> content</w:t>
      </w:r>
      <w:r w:rsidR="00E62341">
        <w:rPr>
          <w:rFonts w:ascii="Arial" w:hAnsi="Arial" w:cs="Arial"/>
        </w:rPr>
        <w:t>.</w:t>
      </w:r>
    </w:p>
    <w:p w:rsidR="00885BA1" w:rsidRDefault="00092339" w:rsidP="00885BA1">
      <w:pPr>
        <w:keepNext/>
        <w:spacing w:after="240"/>
        <w:jc w:val="center"/>
      </w:pPr>
      <w:r w:rsidRPr="007A0EC7">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15pt;height:93.75pt">
            <v:imagedata r:id="rId8" o:title="offormat"/>
          </v:shape>
        </w:pict>
      </w:r>
    </w:p>
    <w:p w:rsidR="00156808" w:rsidRDefault="00885BA1" w:rsidP="00885BA1">
      <w:pPr>
        <w:pStyle w:val="Caption"/>
        <w:jc w:val="center"/>
        <w:rPr>
          <w:rFonts w:ascii="Arial" w:hAnsi="Arial" w:cs="Arial"/>
        </w:rPr>
      </w:pPr>
      <w:bookmarkStart w:id="4" w:name="_Ref417278957"/>
      <w:r>
        <w:t xml:space="preserve">Figure </w:t>
      </w:r>
      <w:fldSimple w:instr=" SEQ Figure \* ARABIC ">
        <w:r w:rsidR="007B02A8">
          <w:rPr>
            <w:noProof/>
          </w:rPr>
          <w:t>1</w:t>
        </w:r>
      </w:fldSimple>
      <w:bookmarkEnd w:id="4"/>
      <w:r>
        <w:t>. OSS frame format.</w:t>
      </w:r>
    </w:p>
    <w:p w:rsidR="00156808" w:rsidRPr="00156808" w:rsidRDefault="00156808" w:rsidP="00156808">
      <w:pPr>
        <w:spacing w:after="240"/>
        <w:jc w:val="both"/>
        <w:rPr>
          <w:rFonts w:ascii="Arial" w:hAnsi="Arial" w:cs="Arial"/>
        </w:rPr>
      </w:pPr>
      <w:r w:rsidRPr="00156808">
        <w:rPr>
          <w:rFonts w:ascii="Arial" w:hAnsi="Arial" w:cs="Arial"/>
        </w:rPr>
        <w:t xml:space="preserve">One more special character, DLE (ASCII code 0x10) </w:t>
      </w:r>
      <w:r>
        <w:rPr>
          <w:rFonts w:ascii="Arial" w:hAnsi="Arial" w:cs="Arial"/>
        </w:rPr>
        <w:t xml:space="preserve">is used </w:t>
      </w:r>
      <w:r w:rsidRPr="00156808">
        <w:rPr>
          <w:rFonts w:ascii="Arial" w:hAnsi="Arial" w:cs="Arial"/>
        </w:rPr>
        <w:t xml:space="preserve">for escaping special characters within the </w:t>
      </w:r>
      <w:r w:rsidR="0057710B">
        <w:rPr>
          <w:rFonts w:ascii="Arial" w:hAnsi="Arial" w:cs="Arial"/>
        </w:rPr>
        <w:t>frame</w:t>
      </w:r>
      <w:r w:rsidRPr="00156808">
        <w:rPr>
          <w:rFonts w:ascii="Arial" w:hAnsi="Arial" w:cs="Arial"/>
        </w:rPr>
        <w:t>. If a</w:t>
      </w:r>
      <w:r>
        <w:rPr>
          <w:rFonts w:ascii="Arial" w:hAnsi="Arial" w:cs="Arial"/>
        </w:rPr>
        <w:t xml:space="preserve">ny of the bytes between STX and </w:t>
      </w:r>
      <w:r w:rsidRPr="00156808">
        <w:rPr>
          <w:rFonts w:ascii="Arial" w:hAnsi="Arial" w:cs="Arial"/>
        </w:rPr>
        <w:t xml:space="preserve">ETX (i.e., any byte of the </w:t>
      </w:r>
      <w:r w:rsidR="002F7F8F">
        <w:rPr>
          <w:rFonts w:ascii="Arial" w:hAnsi="Arial" w:cs="Arial"/>
        </w:rPr>
        <w:t xml:space="preserve">frame's </w:t>
      </w:r>
      <w:r w:rsidR="00936625">
        <w:rPr>
          <w:rFonts w:ascii="Arial" w:hAnsi="Arial" w:cs="Arial"/>
        </w:rPr>
        <w:t>OSS content</w:t>
      </w:r>
      <w:r>
        <w:rPr>
          <w:rFonts w:ascii="Arial" w:hAnsi="Arial" w:cs="Arial"/>
        </w:rPr>
        <w:t xml:space="preserve"> </w:t>
      </w:r>
      <w:r w:rsidRPr="00156808">
        <w:rPr>
          <w:rFonts w:ascii="Arial" w:hAnsi="Arial" w:cs="Arial"/>
        </w:rPr>
        <w:t xml:space="preserve">or the </w:t>
      </w:r>
      <w:r w:rsidR="00890C6D">
        <w:rPr>
          <w:rFonts w:ascii="Arial" w:hAnsi="Arial" w:cs="Arial"/>
        </w:rPr>
        <w:t>checksum</w:t>
      </w:r>
      <w:r w:rsidR="00890C6D" w:rsidRPr="00156808">
        <w:rPr>
          <w:rFonts w:ascii="Arial" w:hAnsi="Arial" w:cs="Arial"/>
        </w:rPr>
        <w:t xml:space="preserve"> </w:t>
      </w:r>
      <w:r w:rsidRPr="00156808">
        <w:rPr>
          <w:rFonts w:ascii="Arial" w:hAnsi="Arial" w:cs="Arial"/>
        </w:rPr>
        <w:t>byte) looks</w:t>
      </w:r>
      <w:r>
        <w:rPr>
          <w:rFonts w:ascii="Arial" w:hAnsi="Arial" w:cs="Arial"/>
        </w:rPr>
        <w:t xml:space="preserve"> like STX, ETX, or DLE, then it </w:t>
      </w:r>
      <w:r w:rsidRPr="00156808">
        <w:rPr>
          <w:rFonts w:ascii="Arial" w:hAnsi="Arial" w:cs="Arial"/>
        </w:rPr>
        <w:t xml:space="preserve">is </w:t>
      </w:r>
      <w:r w:rsidR="00936625">
        <w:rPr>
          <w:rFonts w:ascii="Arial" w:hAnsi="Arial" w:cs="Arial"/>
        </w:rPr>
        <w:t>preceded</w:t>
      </w:r>
      <w:r w:rsidRPr="00156808">
        <w:rPr>
          <w:rFonts w:ascii="Arial" w:hAnsi="Arial" w:cs="Arial"/>
        </w:rPr>
        <w:t xml:space="preserve"> with DLE (ASCII code 0x10). For example, t</w:t>
      </w:r>
      <w:r>
        <w:rPr>
          <w:rFonts w:ascii="Arial" w:hAnsi="Arial" w:cs="Arial"/>
        </w:rPr>
        <w:t xml:space="preserve">his sequence of </w:t>
      </w:r>
      <w:r w:rsidRPr="00156808">
        <w:rPr>
          <w:rFonts w:ascii="Arial" w:hAnsi="Arial" w:cs="Arial"/>
        </w:rPr>
        <w:t>bytes: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0x55 0x57 0x02 0x13 0x12 0x10</w:t>
      </w:r>
    </w:p>
    <w:p w:rsidR="00156808" w:rsidRPr="00156808" w:rsidRDefault="00156808" w:rsidP="00156808">
      <w:pPr>
        <w:spacing w:after="240"/>
        <w:jc w:val="both"/>
        <w:rPr>
          <w:rFonts w:ascii="Arial" w:hAnsi="Arial" w:cs="Arial"/>
        </w:rPr>
      </w:pPr>
      <w:r w:rsidRPr="00156808">
        <w:rPr>
          <w:rFonts w:ascii="Arial" w:hAnsi="Arial" w:cs="Arial"/>
        </w:rPr>
        <w:t>will be encoded as: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 xml:space="preserve">0x02 0x55 0x57 </w:t>
      </w:r>
      <w:r w:rsidRPr="00156808">
        <w:rPr>
          <w:rFonts w:ascii="Courier New" w:hAnsi="Courier New" w:cs="Courier New"/>
          <w:b/>
          <w:highlight w:val="yellow"/>
        </w:rPr>
        <w:t>0x10</w:t>
      </w:r>
      <w:r w:rsidRPr="00156808">
        <w:rPr>
          <w:rFonts w:ascii="Courier New" w:hAnsi="Courier New" w:cs="Courier New"/>
          <w:b/>
        </w:rPr>
        <w:t xml:space="preserve"> 0x02 0x13 0x12 </w:t>
      </w:r>
      <w:r w:rsidR="00623671">
        <w:rPr>
          <w:rFonts w:ascii="Courier New" w:hAnsi="Courier New" w:cs="Courier New"/>
          <w:b/>
        </w:rPr>
        <w:t>0x28</w:t>
      </w:r>
      <w:r w:rsidRPr="00156808">
        <w:rPr>
          <w:rFonts w:ascii="Courier New" w:hAnsi="Courier New" w:cs="Courier New"/>
          <w:b/>
        </w:rPr>
        <w:t xml:space="preserve"> 0x03</w:t>
      </w:r>
    </w:p>
    <w:p w:rsidR="00156808" w:rsidRPr="00156808" w:rsidRDefault="00156808" w:rsidP="00156808">
      <w:pPr>
        <w:spacing w:after="240"/>
        <w:jc w:val="both"/>
        <w:rPr>
          <w:rFonts w:ascii="Arial" w:hAnsi="Arial" w:cs="Arial"/>
        </w:rPr>
      </w:pPr>
      <w:r w:rsidRPr="00156808">
        <w:rPr>
          <w:rFonts w:ascii="Arial" w:hAnsi="Arial" w:cs="Arial"/>
        </w:rPr>
        <w:t xml:space="preserve">The escape character </w:t>
      </w:r>
      <w:r w:rsidR="00623671" w:rsidRPr="00156808">
        <w:rPr>
          <w:rFonts w:ascii="Arial" w:hAnsi="Arial" w:cs="Arial"/>
        </w:rPr>
        <w:t>ha</w:t>
      </w:r>
      <w:r w:rsidR="00623671">
        <w:rPr>
          <w:rFonts w:ascii="Arial" w:hAnsi="Arial" w:cs="Arial"/>
        </w:rPr>
        <w:t>s</w:t>
      </w:r>
      <w:r w:rsidR="00623671" w:rsidRPr="00156808">
        <w:rPr>
          <w:rFonts w:ascii="Arial" w:hAnsi="Arial" w:cs="Arial"/>
        </w:rPr>
        <w:t xml:space="preserve"> </w:t>
      </w:r>
      <w:r w:rsidRPr="00156808">
        <w:rPr>
          <w:rFonts w:ascii="Arial" w:hAnsi="Arial" w:cs="Arial"/>
        </w:rPr>
        <w:t xml:space="preserve">been </w:t>
      </w:r>
      <w:r>
        <w:rPr>
          <w:rFonts w:ascii="Arial" w:hAnsi="Arial" w:cs="Arial"/>
        </w:rPr>
        <w:t>highlighted</w:t>
      </w:r>
      <w:r w:rsidRPr="00156808">
        <w:rPr>
          <w:rFonts w:ascii="Arial" w:hAnsi="Arial" w:cs="Arial"/>
        </w:rPr>
        <w:t xml:space="preserve">. </w:t>
      </w:r>
      <w:r w:rsidR="0000788D">
        <w:rPr>
          <w:rFonts w:ascii="Arial" w:hAnsi="Arial" w:cs="Arial"/>
        </w:rPr>
        <w:t xml:space="preserve">The escapes are transparent with respect to the OSS content, i.e., they belong to the </w:t>
      </w:r>
      <w:r w:rsidR="00936625">
        <w:rPr>
          <w:rFonts w:ascii="Arial" w:hAnsi="Arial" w:cs="Arial"/>
        </w:rPr>
        <w:t>OSS frame</w:t>
      </w:r>
      <w:r w:rsidR="0000788D">
        <w:rPr>
          <w:rFonts w:ascii="Arial" w:hAnsi="Arial" w:cs="Arial"/>
        </w:rPr>
        <w:t xml:space="preserve">, but are removed before the OSS content is </w:t>
      </w:r>
      <w:r w:rsidR="00936625">
        <w:rPr>
          <w:rFonts w:ascii="Arial" w:hAnsi="Arial" w:cs="Arial"/>
        </w:rPr>
        <w:t>presented to its interpreter</w:t>
      </w:r>
      <w:r w:rsidR="0000788D">
        <w:rPr>
          <w:rFonts w:ascii="Arial" w:hAnsi="Arial" w:cs="Arial"/>
        </w:rPr>
        <w:t>.</w:t>
      </w:r>
    </w:p>
    <w:p w:rsidR="00AE7569" w:rsidRDefault="00156808" w:rsidP="00AE7569">
      <w:pPr>
        <w:spacing w:after="240"/>
        <w:jc w:val="both"/>
        <w:rPr>
          <w:rFonts w:ascii="Arial" w:hAnsi="Arial" w:cs="Arial"/>
        </w:rPr>
      </w:pPr>
      <w:r w:rsidRPr="00156808">
        <w:rPr>
          <w:rFonts w:ascii="Arial" w:hAnsi="Arial" w:cs="Arial"/>
        </w:rPr>
        <w:t xml:space="preserve">The </w:t>
      </w:r>
      <w:r w:rsidR="00623671">
        <w:rPr>
          <w:rFonts w:ascii="Arial" w:hAnsi="Arial" w:cs="Arial"/>
        </w:rPr>
        <w:t>checkusm</w:t>
      </w:r>
      <w:r w:rsidR="00623671" w:rsidRPr="00156808">
        <w:rPr>
          <w:rFonts w:ascii="Arial" w:hAnsi="Arial" w:cs="Arial"/>
        </w:rPr>
        <w:t xml:space="preserve"> </w:t>
      </w:r>
      <w:r w:rsidRPr="00156808">
        <w:rPr>
          <w:rFonts w:ascii="Arial" w:hAnsi="Arial" w:cs="Arial"/>
        </w:rPr>
        <w:t xml:space="preserve">byte is defined in such a way that the </w:t>
      </w:r>
      <w:r w:rsidR="00623671">
        <w:rPr>
          <w:rFonts w:ascii="Arial" w:hAnsi="Arial" w:cs="Arial"/>
        </w:rPr>
        <w:t>arithmetic sum</w:t>
      </w:r>
      <w:r w:rsidR="00623671" w:rsidRPr="00156808">
        <w:rPr>
          <w:rFonts w:ascii="Arial" w:hAnsi="Arial" w:cs="Arial"/>
        </w:rPr>
        <w:t xml:space="preserve"> </w:t>
      </w:r>
      <w:r w:rsidR="002F7F8F">
        <w:rPr>
          <w:rFonts w:ascii="Arial" w:hAnsi="Arial" w:cs="Arial"/>
        </w:rPr>
        <w:t xml:space="preserve">(modulo 256) </w:t>
      </w:r>
      <w:r w:rsidRPr="00156808">
        <w:rPr>
          <w:rFonts w:ascii="Arial" w:hAnsi="Arial" w:cs="Arial"/>
        </w:rPr>
        <w:t xml:space="preserve">of all </w:t>
      </w:r>
      <w:r w:rsidR="0000788D">
        <w:rPr>
          <w:rFonts w:ascii="Arial" w:hAnsi="Arial" w:cs="Arial"/>
        </w:rPr>
        <w:t>bytes</w:t>
      </w:r>
      <w:r w:rsidRPr="00156808">
        <w:rPr>
          <w:rFonts w:ascii="Arial" w:hAnsi="Arial" w:cs="Arial"/>
        </w:rPr>
        <w:t xml:space="preserve"> in a correctly</w:t>
      </w:r>
      <w:r>
        <w:rPr>
          <w:rFonts w:ascii="Arial" w:hAnsi="Arial" w:cs="Arial"/>
        </w:rPr>
        <w:t xml:space="preserve"> </w:t>
      </w:r>
      <w:r w:rsidRPr="00156808">
        <w:rPr>
          <w:rFonts w:ascii="Arial" w:hAnsi="Arial" w:cs="Arial"/>
        </w:rPr>
        <w:t xml:space="preserve">received </w:t>
      </w:r>
      <w:r w:rsidR="0057710B">
        <w:rPr>
          <w:rFonts w:ascii="Arial" w:hAnsi="Arial" w:cs="Arial"/>
        </w:rPr>
        <w:t>packet</w:t>
      </w:r>
      <w:r w:rsidRPr="00156808">
        <w:rPr>
          <w:rFonts w:ascii="Arial" w:hAnsi="Arial" w:cs="Arial"/>
        </w:rPr>
        <w:t xml:space="preserve">, </w:t>
      </w:r>
      <w:r w:rsidRPr="0000788D">
        <w:rPr>
          <w:rFonts w:ascii="Arial" w:hAnsi="Arial" w:cs="Arial"/>
          <w:i/>
        </w:rPr>
        <w:t>excluding</w:t>
      </w:r>
      <w:r w:rsidRPr="00156808">
        <w:rPr>
          <w:rFonts w:ascii="Arial" w:hAnsi="Arial" w:cs="Arial"/>
        </w:rPr>
        <w:t xml:space="preserve"> the DLE escapes, yields </w:t>
      </w:r>
      <w:r w:rsidR="0000788D">
        <w:rPr>
          <w:rFonts w:ascii="Arial" w:hAnsi="Arial" w:cs="Arial"/>
        </w:rPr>
        <w:t xml:space="preserve">a </w:t>
      </w:r>
      <w:r w:rsidRPr="00156808">
        <w:rPr>
          <w:rFonts w:ascii="Arial" w:hAnsi="Arial" w:cs="Arial"/>
        </w:rPr>
        <w:t>zero</w:t>
      </w:r>
      <w:r w:rsidR="0000788D">
        <w:rPr>
          <w:rFonts w:ascii="Arial" w:hAnsi="Arial" w:cs="Arial"/>
        </w:rPr>
        <w:t xml:space="preserve"> byte</w:t>
      </w:r>
      <w:r w:rsidRPr="00156808">
        <w:rPr>
          <w:rFonts w:ascii="Arial" w:hAnsi="Arial" w:cs="Arial"/>
        </w:rPr>
        <w:t>.</w:t>
      </w:r>
      <w:r w:rsidR="00AE7569">
        <w:rPr>
          <w:rFonts w:ascii="Arial" w:hAnsi="Arial" w:cs="Arial"/>
        </w:rPr>
        <w:t xml:space="preserve"> Here is the (conceptual) algorithm for calculating the checksum in an outgoing packet (note that the packet includes no escape bytes</w:t>
      </w:r>
      <w:r w:rsidR="00872157">
        <w:rPr>
          <w:rFonts w:ascii="Arial" w:hAnsi="Arial" w:cs="Arial"/>
        </w:rPr>
        <w:t>,</w:t>
      </w:r>
      <w:r w:rsidR="00AE7569">
        <w:rPr>
          <w:rFonts w:ascii="Arial" w:hAnsi="Arial" w:cs="Arial"/>
        </w:rPr>
        <w:t xml:space="preserve"> but it does include STX and ETX):</w:t>
      </w:r>
    </w:p>
    <w:p w:rsidR="00AE7569" w:rsidRPr="00A83A19" w:rsidRDefault="00AE7569" w:rsidP="00AE7569">
      <w:pPr>
        <w:spacing w:after="0"/>
        <w:jc w:val="both"/>
        <w:rPr>
          <w:rFonts w:ascii="Courier New" w:hAnsi="Courier New" w:cs="Courier New"/>
          <w:b/>
        </w:rPr>
      </w:pPr>
      <w:r>
        <w:rPr>
          <w:rFonts w:ascii="Arial" w:hAnsi="Arial" w:cs="Arial"/>
        </w:rPr>
        <w:tab/>
      </w:r>
      <w:r w:rsidRPr="00A83A19">
        <w:rPr>
          <w:rFonts w:ascii="Courier New" w:hAnsi="Courier New" w:cs="Courier New"/>
          <w:b/>
        </w:rPr>
        <w:t xml:space="preserve">unsigned char *packet, </w:t>
      </w:r>
      <w:proofErr w:type="spellStart"/>
      <w:r w:rsidRPr="00A83A19">
        <w:rPr>
          <w:rFonts w:ascii="Courier New" w:hAnsi="Courier New" w:cs="Courier New"/>
          <w:b/>
        </w:rPr>
        <w:t>csum</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spellStart"/>
      <w:r w:rsidRPr="00A83A19">
        <w:rPr>
          <w:rFonts w:ascii="Courier New" w:hAnsi="Courier New" w:cs="Courier New"/>
          <w:b/>
        </w:rPr>
        <w:t>int</w:t>
      </w:r>
      <w:proofErr w:type="spell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packet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0;</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lastRenderedPageBreak/>
        <w:tab/>
        <w:t>for (</w:t>
      </w:r>
      <w:proofErr w:type="spellStart"/>
      <w:r w:rsidRPr="00A83A19">
        <w:rPr>
          <w:rFonts w:ascii="Courier New" w:hAnsi="Courier New" w:cs="Courier New"/>
          <w:b/>
        </w:rPr>
        <w:t>csum</w:t>
      </w:r>
      <w:proofErr w:type="spellEnd"/>
      <w:r w:rsidRPr="00A83A19">
        <w:rPr>
          <w:rFonts w:ascii="Courier New" w:hAnsi="Courier New" w:cs="Courier New"/>
          <w:b/>
        </w:rPr>
        <w:t xml:space="preserve"> = 0, </w:t>
      </w:r>
      <w:proofErr w:type="spellStart"/>
      <w:r w:rsidRPr="00A83A19">
        <w:rPr>
          <w:rFonts w:ascii="Courier New" w:hAnsi="Courier New" w:cs="Courier New"/>
          <w:b/>
        </w:rPr>
        <w:t>int</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 xml:space="preserve"> = 0; </w:t>
      </w:r>
      <w:proofErr w:type="spellStart"/>
      <w:r w:rsidRPr="00A83A19">
        <w:rPr>
          <w:rFonts w:ascii="Courier New" w:hAnsi="Courier New" w:cs="Courier New"/>
          <w:b/>
        </w:rPr>
        <w:t>i</w:t>
      </w:r>
      <w:proofErr w:type="spellEnd"/>
      <w:r w:rsidRPr="00A83A19">
        <w:rPr>
          <w:rFonts w:ascii="Courier New" w:hAnsi="Courier New" w:cs="Courier New"/>
          <w:b/>
        </w:rPr>
        <w:t xml:space="preserve"> &lt;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r w:rsidRPr="00A83A19">
        <w:rPr>
          <w:rFonts w:ascii="Courier New" w:hAnsi="Courier New" w:cs="Courier New"/>
          <w:b/>
        </w:rPr>
        <w:tab/>
      </w:r>
      <w:proofErr w:type="spellStart"/>
      <w:r w:rsidRPr="00A83A19">
        <w:rPr>
          <w:rFonts w:ascii="Courier New" w:hAnsi="Courier New" w:cs="Courier New"/>
          <w:b/>
        </w:rPr>
        <w:t>csum</w:t>
      </w:r>
      <w:proofErr w:type="spellEnd"/>
      <w:r w:rsidRPr="00A83A19">
        <w:rPr>
          <w:rFonts w:ascii="Courier New" w:hAnsi="Courier New" w:cs="Courier New"/>
          <w:b/>
        </w:rPr>
        <w:t xml:space="preserve"> -= packet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packet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w:t>
      </w:r>
      <w:proofErr w:type="spellStart"/>
      <w:r w:rsidRPr="00A83A19">
        <w:rPr>
          <w:rFonts w:ascii="Courier New" w:hAnsi="Courier New" w:cs="Courier New"/>
          <w:b/>
        </w:rPr>
        <w:t>csum</w:t>
      </w:r>
      <w:proofErr w:type="spellEnd"/>
      <w:r w:rsidRPr="00A83A19">
        <w:rPr>
          <w:rFonts w:ascii="Courier New" w:hAnsi="Courier New" w:cs="Courier New"/>
          <w:b/>
        </w:rPr>
        <w:t>;</w:t>
      </w:r>
    </w:p>
    <w:p w:rsidR="00156808" w:rsidRPr="00AE7569" w:rsidRDefault="00AE7569" w:rsidP="00156808">
      <w:pPr>
        <w:spacing w:after="240"/>
        <w:jc w:val="both"/>
        <w:rPr>
          <w:rFonts w:ascii="Courier New" w:hAnsi="Courier New" w:cs="Courier New"/>
          <w:b/>
        </w:rPr>
      </w:pPr>
      <w:r w:rsidRPr="00A83A19">
        <w:rPr>
          <w:rFonts w:ascii="Courier New" w:hAnsi="Courier New" w:cs="Courier New"/>
          <w:b/>
        </w:rPr>
        <w:tab/>
        <w:t>...</w:t>
      </w:r>
    </w:p>
    <w:p w:rsidR="009541D3" w:rsidRDefault="009541D3" w:rsidP="00156808">
      <w:pPr>
        <w:spacing w:after="240"/>
        <w:jc w:val="both"/>
        <w:rPr>
          <w:rFonts w:ascii="Arial" w:hAnsi="Arial" w:cs="Arial"/>
        </w:rPr>
      </w:pPr>
      <w:r w:rsidRPr="00156808">
        <w:rPr>
          <w:rFonts w:ascii="Arial" w:hAnsi="Arial" w:cs="Arial"/>
        </w:rPr>
        <w:t xml:space="preserve">The maximum length </w:t>
      </w:r>
      <w:r>
        <w:rPr>
          <w:rFonts w:ascii="Arial" w:hAnsi="Arial" w:cs="Arial"/>
        </w:rPr>
        <w:t xml:space="preserve">of the OSS content </w:t>
      </w:r>
      <w:r w:rsidRPr="00156808">
        <w:rPr>
          <w:rFonts w:ascii="Arial" w:hAnsi="Arial" w:cs="Arial"/>
        </w:rPr>
        <w:t xml:space="preserve">(escape DLE's </w:t>
      </w:r>
      <w:r w:rsidRPr="00936625">
        <w:rPr>
          <w:rFonts w:ascii="Arial" w:hAnsi="Arial" w:cs="Arial"/>
          <w:u w:val="single"/>
        </w:rPr>
        <w:t>excluded</w:t>
      </w:r>
      <w:r w:rsidRPr="00156808">
        <w:rPr>
          <w:rFonts w:ascii="Arial" w:hAnsi="Arial" w:cs="Arial"/>
        </w:rPr>
        <w:t xml:space="preserve">) is </w:t>
      </w:r>
      <w:r>
        <w:rPr>
          <w:rFonts w:ascii="Arial" w:hAnsi="Arial" w:cs="Arial"/>
        </w:rPr>
        <w:t xml:space="preserve">82 bytes. The </w:t>
      </w:r>
      <w:proofErr w:type="spellStart"/>
      <w:r>
        <w:rPr>
          <w:rFonts w:ascii="Arial" w:hAnsi="Arial" w:cs="Arial"/>
        </w:rPr>
        <w:t>node_id</w:t>
      </w:r>
      <w:proofErr w:type="spellEnd"/>
      <w:r>
        <w:rPr>
          <w:rFonts w:ascii="Arial" w:hAnsi="Arial" w:cs="Arial"/>
        </w:rPr>
        <w:t xml:space="preserve"> field is a two-byte </w:t>
      </w:r>
      <w:r w:rsidR="0007739E">
        <w:rPr>
          <w:rFonts w:ascii="Arial" w:hAnsi="Arial" w:cs="Arial"/>
        </w:rPr>
        <w:t xml:space="preserve">(little-endian) </w:t>
      </w:r>
      <w:r>
        <w:rPr>
          <w:rFonts w:ascii="Arial" w:hAnsi="Arial" w:cs="Arial"/>
        </w:rPr>
        <w:t>Peg identifier.</w:t>
      </w:r>
      <w:r w:rsidR="00936625">
        <w:rPr>
          <w:rStyle w:val="FootnoteReference"/>
          <w:rFonts w:ascii="Arial" w:hAnsi="Arial" w:cs="Arial"/>
        </w:rPr>
        <w:footnoteReference w:id="2"/>
      </w:r>
      <w:r>
        <w:rPr>
          <w:rFonts w:ascii="Arial" w:hAnsi="Arial" w:cs="Arial"/>
        </w:rPr>
        <w:t xml:space="preserve"> For a </w:t>
      </w:r>
      <w:r w:rsidR="0057710B">
        <w:rPr>
          <w:rFonts w:ascii="Arial" w:hAnsi="Arial" w:cs="Arial"/>
        </w:rPr>
        <w:t>request</w:t>
      </w:r>
      <w:r>
        <w:rPr>
          <w:rFonts w:ascii="Arial" w:hAnsi="Arial" w:cs="Arial"/>
        </w:rPr>
        <w:t xml:space="preserve"> going from the Tap to the associated Peg, </w:t>
      </w:r>
      <w:proofErr w:type="spellStart"/>
      <w:r>
        <w:rPr>
          <w:rFonts w:ascii="Arial" w:hAnsi="Arial" w:cs="Arial"/>
        </w:rPr>
        <w:t>node_id</w:t>
      </w:r>
      <w:proofErr w:type="spellEnd"/>
      <w:r>
        <w:rPr>
          <w:rFonts w:ascii="Arial" w:hAnsi="Arial" w:cs="Arial"/>
        </w:rPr>
        <w:t xml:space="preserve"> must match the Peg node Identifier or be zero (otherwise, the Peg will completely ignore the </w:t>
      </w:r>
      <w:r w:rsidR="0057710B">
        <w:rPr>
          <w:rFonts w:ascii="Arial" w:hAnsi="Arial" w:cs="Arial"/>
        </w:rPr>
        <w:t>request</w:t>
      </w:r>
      <w:r>
        <w:rPr>
          <w:rFonts w:ascii="Arial" w:hAnsi="Arial" w:cs="Arial"/>
        </w:rPr>
        <w:t xml:space="preserve">). For a </w:t>
      </w:r>
      <w:r w:rsidR="0057710B">
        <w:rPr>
          <w:rFonts w:ascii="Arial" w:hAnsi="Arial" w:cs="Arial"/>
        </w:rPr>
        <w:t>request</w:t>
      </w:r>
      <w:r>
        <w:rPr>
          <w:rFonts w:ascii="Arial" w:hAnsi="Arial" w:cs="Arial"/>
        </w:rPr>
        <w:t xml:space="preserve"> going from the Peg to the Tap, </w:t>
      </w:r>
      <w:proofErr w:type="spellStart"/>
      <w:r>
        <w:rPr>
          <w:rFonts w:ascii="Arial" w:hAnsi="Arial" w:cs="Arial"/>
        </w:rPr>
        <w:t>node_id</w:t>
      </w:r>
      <w:proofErr w:type="spellEnd"/>
      <w:r>
        <w:rPr>
          <w:rFonts w:ascii="Arial" w:hAnsi="Arial" w:cs="Arial"/>
        </w:rPr>
        <w:t xml:space="preserve"> is always the Id of the sending Peg.</w:t>
      </w:r>
      <w:r>
        <w:rPr>
          <w:rStyle w:val="FootnoteReference"/>
          <w:rFonts w:ascii="Arial" w:hAnsi="Arial" w:cs="Arial"/>
        </w:rPr>
        <w:footnoteReference w:id="3"/>
      </w:r>
    </w:p>
    <w:p w:rsidR="00156808" w:rsidRDefault="009541D3" w:rsidP="007D7893">
      <w:pPr>
        <w:pStyle w:val="Heading2"/>
      </w:pPr>
      <w:r>
        <w:t>Sequence numbers</w:t>
      </w:r>
    </w:p>
    <w:p w:rsidR="00D61D28" w:rsidRDefault="00D61D28" w:rsidP="00D61D28">
      <w:pPr>
        <w:spacing w:after="240"/>
        <w:jc w:val="both"/>
        <w:rPr>
          <w:rFonts w:ascii="Arial" w:hAnsi="Arial" w:cs="Arial"/>
        </w:rPr>
      </w:pPr>
      <w:r>
        <w:rPr>
          <w:rFonts w:ascii="Arial" w:hAnsi="Arial" w:cs="Arial"/>
        </w:rPr>
        <w:t xml:space="preserve">The role of </w:t>
      </w:r>
      <w:proofErr w:type="spellStart"/>
      <w:r>
        <w:rPr>
          <w:rFonts w:ascii="Arial" w:hAnsi="Arial" w:cs="Arial"/>
        </w:rPr>
        <w:t>seq</w:t>
      </w:r>
      <w:proofErr w:type="spellEnd"/>
      <w:r>
        <w:rPr>
          <w:rFonts w:ascii="Arial" w:hAnsi="Arial" w:cs="Arial"/>
        </w:rPr>
        <w:t xml:space="preserve"> (content sequence numbers) is to tag the </w:t>
      </w:r>
      <w:r w:rsidR="0057710B">
        <w:rPr>
          <w:rFonts w:ascii="Arial" w:hAnsi="Arial" w:cs="Arial"/>
        </w:rPr>
        <w:t>requests</w:t>
      </w:r>
      <w:r>
        <w:rPr>
          <w:rFonts w:ascii="Arial" w:hAnsi="Arial" w:cs="Arial"/>
        </w:rPr>
        <w:t xml:space="preserve"> passed in the</w:t>
      </w:r>
      <w:r w:rsidR="0057710B">
        <w:rPr>
          <w:rFonts w:ascii="Arial" w:hAnsi="Arial" w:cs="Arial"/>
        </w:rPr>
        <w:t xml:space="preserve"> OSS</w:t>
      </w:r>
      <w:r>
        <w:rPr>
          <w:rFonts w:ascii="Arial" w:hAnsi="Arial" w:cs="Arial"/>
        </w:rPr>
        <w:t xml:space="preserve"> </w:t>
      </w:r>
      <w:r w:rsidR="0057710B">
        <w:rPr>
          <w:rFonts w:ascii="Arial" w:hAnsi="Arial" w:cs="Arial"/>
        </w:rPr>
        <w:t>frame</w:t>
      </w:r>
      <w:r>
        <w:rPr>
          <w:rFonts w:ascii="Arial" w:hAnsi="Arial" w:cs="Arial"/>
        </w:rPr>
        <w:t>s with distinguishing identifiers for the purpose of:</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matching acknowledgements </w:t>
      </w:r>
      <w:r w:rsidR="00936625">
        <w:rPr>
          <w:rFonts w:ascii="Arial" w:hAnsi="Arial" w:cs="Arial"/>
        </w:rPr>
        <w:t>to</w:t>
      </w:r>
      <w:r w:rsidRPr="00D61D28">
        <w:rPr>
          <w:rFonts w:ascii="Arial" w:hAnsi="Arial" w:cs="Arial"/>
        </w:rPr>
        <w:t xml:space="preserve"> </w:t>
      </w:r>
      <w:r w:rsidR="0057710B">
        <w:rPr>
          <w:rFonts w:ascii="Arial" w:hAnsi="Arial" w:cs="Arial"/>
        </w:rPr>
        <w:t>requests</w:t>
      </w:r>
      <w:r w:rsidRPr="00D61D28">
        <w:rPr>
          <w:rFonts w:ascii="Arial" w:hAnsi="Arial" w:cs="Arial"/>
        </w:rPr>
        <w:t>, as explained below</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preventing multiple interpretation of the same (repeatedly issued) </w:t>
      </w:r>
      <w:r w:rsidR="0057710B">
        <w:rPr>
          <w:rFonts w:ascii="Arial" w:hAnsi="Arial" w:cs="Arial"/>
        </w:rPr>
        <w:t>request</w:t>
      </w:r>
    </w:p>
    <w:p w:rsidR="009541D3" w:rsidRDefault="00D61D28" w:rsidP="00D61D28">
      <w:pPr>
        <w:spacing w:after="240"/>
        <w:jc w:val="both"/>
        <w:rPr>
          <w:rFonts w:ascii="Arial" w:hAnsi="Arial" w:cs="Arial"/>
        </w:rPr>
      </w:pPr>
      <w:r>
        <w:rPr>
          <w:rFonts w:ascii="Arial" w:hAnsi="Arial" w:cs="Arial"/>
        </w:rPr>
        <w:t xml:space="preserve">The least significant 7 bits of </w:t>
      </w:r>
      <w:proofErr w:type="spellStart"/>
      <w:r>
        <w:rPr>
          <w:rFonts w:ascii="Arial" w:hAnsi="Arial" w:cs="Arial"/>
        </w:rPr>
        <w:t>seq</w:t>
      </w:r>
      <w:proofErr w:type="spellEnd"/>
      <w:r>
        <w:rPr>
          <w:rFonts w:ascii="Arial" w:hAnsi="Arial" w:cs="Arial"/>
        </w:rPr>
        <w:t xml:space="preserve"> are interpreted as a sequence number associated with the OSS </w:t>
      </w:r>
      <w:r w:rsidR="00936625">
        <w:rPr>
          <w:rFonts w:ascii="Arial" w:hAnsi="Arial" w:cs="Arial"/>
        </w:rPr>
        <w:t>data</w:t>
      </w:r>
      <w:r>
        <w:rPr>
          <w:rFonts w:ascii="Arial" w:hAnsi="Arial" w:cs="Arial"/>
        </w:rPr>
        <w:t xml:space="preserve">. Normally, the sequence number is a value from 2 to 127, with the intention that consecutively issued </w:t>
      </w:r>
      <w:r w:rsidR="0057710B">
        <w:rPr>
          <w:rFonts w:ascii="Arial" w:hAnsi="Arial" w:cs="Arial"/>
        </w:rPr>
        <w:t>request</w:t>
      </w:r>
      <w:r>
        <w:rPr>
          <w:rFonts w:ascii="Arial" w:hAnsi="Arial" w:cs="Arial"/>
        </w:rPr>
        <w:t xml:space="preserve">s are tagged with increasing values </w:t>
      </w:r>
      <w:r w:rsidR="009541D3">
        <w:rPr>
          <w:rFonts w:ascii="Arial" w:hAnsi="Arial" w:cs="Arial"/>
        </w:rPr>
        <w:t xml:space="preserve">of </w:t>
      </w:r>
      <w:proofErr w:type="spellStart"/>
      <w:r>
        <w:rPr>
          <w:rFonts w:ascii="Arial" w:hAnsi="Arial" w:cs="Arial"/>
        </w:rPr>
        <w:t>seq</w:t>
      </w:r>
      <w:proofErr w:type="spellEnd"/>
      <w:r w:rsidR="009541D3">
        <w:rPr>
          <w:rFonts w:ascii="Arial" w:hAnsi="Arial" w:cs="Arial"/>
        </w:rPr>
        <w:t xml:space="preserve"> wrapping </w:t>
      </w:r>
      <w:r w:rsidR="00936625">
        <w:rPr>
          <w:rFonts w:ascii="Arial" w:hAnsi="Arial" w:cs="Arial"/>
        </w:rPr>
        <w:t xml:space="preserve">around </w:t>
      </w:r>
      <w:r w:rsidR="009541D3">
        <w:rPr>
          <w:rFonts w:ascii="Arial" w:hAnsi="Arial" w:cs="Arial"/>
        </w:rPr>
        <w:t>at 128 to 2 (i.e., the next value to 127 is 2, not 0)</w:t>
      </w:r>
      <w:r>
        <w:rPr>
          <w:rFonts w:ascii="Arial" w:hAnsi="Arial" w:cs="Arial"/>
        </w:rPr>
        <w:t xml:space="preserve">. These numbers are maintained independently for each side of </w:t>
      </w:r>
      <w:r w:rsidR="00936625">
        <w:rPr>
          <w:rFonts w:ascii="Arial" w:hAnsi="Arial" w:cs="Arial"/>
        </w:rPr>
        <w:t xml:space="preserve">the Tap-Peg </w:t>
      </w:r>
      <w:r w:rsidR="009541D3">
        <w:rPr>
          <w:rFonts w:ascii="Arial" w:hAnsi="Arial" w:cs="Arial"/>
        </w:rPr>
        <w:t xml:space="preserve">tandem. </w:t>
      </w:r>
      <w:r w:rsidR="009541D3" w:rsidRPr="009541D3">
        <w:rPr>
          <w:rFonts w:ascii="Arial" w:hAnsi="Arial" w:cs="Arial"/>
        </w:rPr>
        <w:t xml:space="preserve">Having received and processed a </w:t>
      </w:r>
      <w:r w:rsidR="0057710B">
        <w:rPr>
          <w:rFonts w:ascii="Arial" w:hAnsi="Arial" w:cs="Arial"/>
        </w:rPr>
        <w:t>request</w:t>
      </w:r>
      <w:r w:rsidR="009541D3" w:rsidRPr="009541D3">
        <w:rPr>
          <w:rFonts w:ascii="Arial" w:hAnsi="Arial" w:cs="Arial"/>
        </w:rPr>
        <w:t xml:space="preserve"> with a given sequence number the peer (Peg or </w:t>
      </w:r>
      <w:r w:rsidR="009541D3">
        <w:rPr>
          <w:rFonts w:ascii="Arial" w:hAnsi="Arial" w:cs="Arial"/>
        </w:rPr>
        <w:t>Tap</w:t>
      </w:r>
      <w:r w:rsidR="009541D3" w:rsidRPr="009541D3">
        <w:rPr>
          <w:rFonts w:ascii="Arial" w:hAnsi="Arial" w:cs="Arial"/>
        </w:rPr>
        <w:t xml:space="preserve">) will ignore subsequent </w:t>
      </w:r>
      <w:r w:rsidR="0057710B">
        <w:rPr>
          <w:rFonts w:ascii="Arial" w:hAnsi="Arial" w:cs="Arial"/>
        </w:rPr>
        <w:t>requests</w:t>
      </w:r>
      <w:r w:rsidR="009541D3" w:rsidRPr="009541D3">
        <w:rPr>
          <w:rFonts w:ascii="Arial" w:hAnsi="Arial" w:cs="Arial"/>
        </w:rPr>
        <w:t xml:space="preserve"> with the same number until it receives one wit</w:t>
      </w:r>
      <w:r w:rsidR="009541D3">
        <w:rPr>
          <w:rFonts w:ascii="Arial" w:hAnsi="Arial" w:cs="Arial"/>
        </w:rPr>
        <w:t>h a different sequence number.</w:t>
      </w:r>
      <w:r w:rsidR="009541D3">
        <w:rPr>
          <w:rStyle w:val="FootnoteReference"/>
          <w:rFonts w:ascii="Arial" w:hAnsi="Arial" w:cs="Arial"/>
        </w:rPr>
        <w:footnoteReference w:id="4"/>
      </w:r>
    </w:p>
    <w:p w:rsidR="00D61D28" w:rsidRDefault="009541D3" w:rsidP="00D61D28">
      <w:pPr>
        <w:spacing w:after="240"/>
        <w:jc w:val="both"/>
        <w:rPr>
          <w:rFonts w:ascii="Arial" w:hAnsi="Arial" w:cs="Arial"/>
        </w:rPr>
      </w:pPr>
      <w:r w:rsidRPr="009541D3">
        <w:rPr>
          <w:rFonts w:ascii="Arial" w:hAnsi="Arial" w:cs="Arial"/>
        </w:rPr>
        <w:t>Th</w:t>
      </w:r>
      <w:r>
        <w:rPr>
          <w:rFonts w:ascii="Arial" w:hAnsi="Arial" w:cs="Arial"/>
        </w:rPr>
        <w:t>is</w:t>
      </w:r>
      <w:r w:rsidRPr="009541D3">
        <w:rPr>
          <w:rFonts w:ascii="Arial" w:hAnsi="Arial" w:cs="Arial"/>
        </w:rPr>
        <w:t xml:space="preserve"> facilitates repetitive </w:t>
      </w:r>
      <w:r w:rsidR="0057710B">
        <w:rPr>
          <w:rFonts w:ascii="Arial" w:hAnsi="Arial" w:cs="Arial"/>
        </w:rPr>
        <w:t>requests</w:t>
      </w:r>
      <w:r w:rsidRPr="009541D3">
        <w:rPr>
          <w:rFonts w:ascii="Arial" w:hAnsi="Arial" w:cs="Arial"/>
        </w:rPr>
        <w:t xml:space="preserve"> </w:t>
      </w:r>
      <w:r w:rsidR="00936625">
        <w:rPr>
          <w:rFonts w:ascii="Arial" w:hAnsi="Arial" w:cs="Arial"/>
        </w:rPr>
        <w:t xml:space="preserve">with the same OSS data </w:t>
      </w:r>
      <w:r w:rsidRPr="009541D3">
        <w:rPr>
          <w:rFonts w:ascii="Arial" w:hAnsi="Arial" w:cs="Arial"/>
        </w:rPr>
        <w:t>sent blindly with no need for acknowledgement</w:t>
      </w:r>
      <w:r w:rsidR="00AF241D">
        <w:rPr>
          <w:rFonts w:ascii="Arial" w:hAnsi="Arial" w:cs="Arial"/>
        </w:rPr>
        <w:t>s</w:t>
      </w:r>
      <w:r w:rsidRPr="009541D3">
        <w:rPr>
          <w:rFonts w:ascii="Arial" w:hAnsi="Arial" w:cs="Arial"/>
        </w:rPr>
        <w:t xml:space="preserve">, which provides </w:t>
      </w:r>
      <w:r w:rsidR="00AF241D">
        <w:rPr>
          <w:rFonts w:ascii="Arial" w:hAnsi="Arial" w:cs="Arial"/>
        </w:rPr>
        <w:t xml:space="preserve">for </w:t>
      </w:r>
      <w:r w:rsidRPr="009541D3">
        <w:rPr>
          <w:rFonts w:ascii="Arial" w:hAnsi="Arial" w:cs="Arial"/>
        </w:rPr>
        <w:t xml:space="preserve">an alternative (and often convenient) way of increasing the reliability of </w:t>
      </w:r>
      <w:r>
        <w:rPr>
          <w:rFonts w:ascii="Arial" w:hAnsi="Arial" w:cs="Arial"/>
        </w:rPr>
        <w:t>tandem</w:t>
      </w:r>
      <w:r w:rsidRPr="009541D3">
        <w:rPr>
          <w:rFonts w:ascii="Arial" w:hAnsi="Arial" w:cs="Arial"/>
        </w:rPr>
        <w:t xml:space="preserve"> communication without waiting for acknowledgements and retrying on timeouts. Note that instead of </w:t>
      </w:r>
      <w:r w:rsidR="00AF241D">
        <w:rPr>
          <w:rFonts w:ascii="Arial" w:hAnsi="Arial" w:cs="Arial"/>
        </w:rPr>
        <w:t>re-sending</w:t>
      </w:r>
      <w:r w:rsidRPr="009541D3">
        <w:rPr>
          <w:rFonts w:ascii="Arial" w:hAnsi="Arial" w:cs="Arial"/>
        </w:rPr>
        <w:t xml:space="preserve"> a </w:t>
      </w:r>
      <w:r w:rsidR="0057710B">
        <w:rPr>
          <w:rFonts w:ascii="Arial" w:hAnsi="Arial" w:cs="Arial"/>
        </w:rPr>
        <w:t>request</w:t>
      </w:r>
      <w:r w:rsidRPr="009541D3">
        <w:rPr>
          <w:rFonts w:ascii="Arial" w:hAnsi="Arial" w:cs="Arial"/>
        </w:rPr>
        <w:t xml:space="preserve">, say, three times, and waiting </w:t>
      </w:r>
      <w:r>
        <w:rPr>
          <w:rFonts w:ascii="Arial" w:hAnsi="Arial" w:cs="Arial"/>
        </w:rPr>
        <w:t>a few</w:t>
      </w:r>
      <w:r w:rsidRPr="009541D3">
        <w:rPr>
          <w:rFonts w:ascii="Arial" w:hAnsi="Arial" w:cs="Arial"/>
        </w:rPr>
        <w:t xml:space="preserve"> milliseconds between the retries for an acknowledgement, the same (or better) kind of reliability will be achieved by sending the same </w:t>
      </w:r>
      <w:r w:rsidR="0057710B">
        <w:rPr>
          <w:rFonts w:ascii="Arial" w:hAnsi="Arial" w:cs="Arial"/>
        </w:rPr>
        <w:t>request</w:t>
      </w:r>
      <w:r w:rsidRPr="009541D3">
        <w:rPr>
          <w:rFonts w:ascii="Arial" w:hAnsi="Arial" w:cs="Arial"/>
        </w:rPr>
        <w:t xml:space="preserve"> blindly three times without waiting for anything. The sequence number makes sure that only (at most) one copy of the </w:t>
      </w:r>
      <w:r w:rsidR="0057710B">
        <w:rPr>
          <w:rFonts w:ascii="Arial" w:hAnsi="Arial" w:cs="Arial"/>
        </w:rPr>
        <w:t>request</w:t>
      </w:r>
      <w:r w:rsidRPr="009541D3">
        <w:rPr>
          <w:rFonts w:ascii="Arial" w:hAnsi="Arial" w:cs="Arial"/>
        </w:rPr>
        <w:t xml:space="preserve"> will be interpreted by the recipient.</w:t>
      </w:r>
      <w:r w:rsidR="00AD5307">
        <w:rPr>
          <w:rFonts w:ascii="Arial" w:hAnsi="Arial" w:cs="Arial"/>
        </w:rPr>
        <w:t xml:space="preserve"> Another potential use for this feature is in a situation where one side wants to send a high-rate stream of messages to the other side.</w:t>
      </w:r>
      <w:r w:rsidR="00AD5307">
        <w:rPr>
          <w:rStyle w:val="FootnoteReference"/>
          <w:rFonts w:ascii="Arial" w:hAnsi="Arial" w:cs="Arial"/>
        </w:rPr>
        <w:footnoteReference w:id="5"/>
      </w:r>
      <w:r w:rsidR="00AD5307">
        <w:rPr>
          <w:rFonts w:ascii="Arial" w:hAnsi="Arial" w:cs="Arial"/>
        </w:rPr>
        <w:t xml:space="preserve"> Typically, in such a situation, one is willing to put up with occasional losses, while the need to absorb acknowledgements for every single message slows things down considerably. Thus the option to switch the acknowledgements off becomes useful.</w:t>
      </w:r>
    </w:p>
    <w:p w:rsidR="009541D3" w:rsidRDefault="009541D3" w:rsidP="009541D3">
      <w:pPr>
        <w:pStyle w:val="Heading2"/>
      </w:pPr>
      <w:r>
        <w:lastRenderedPageBreak/>
        <w:t>Acknowledgements</w:t>
      </w:r>
    </w:p>
    <w:p w:rsidR="009541D3" w:rsidRDefault="009541D3" w:rsidP="00D61D28">
      <w:pPr>
        <w:spacing w:after="240"/>
        <w:jc w:val="both"/>
        <w:rPr>
          <w:rFonts w:ascii="Arial" w:hAnsi="Arial" w:cs="Arial"/>
        </w:rPr>
      </w:pPr>
      <w:r>
        <w:rPr>
          <w:rFonts w:ascii="Arial" w:hAnsi="Arial" w:cs="Arial"/>
        </w:rPr>
        <w:t xml:space="preserve">If the most significant bit of </w:t>
      </w:r>
      <w:proofErr w:type="spellStart"/>
      <w:r>
        <w:rPr>
          <w:rFonts w:ascii="Arial" w:hAnsi="Arial" w:cs="Arial"/>
        </w:rPr>
        <w:t>seq</w:t>
      </w:r>
      <w:proofErr w:type="spellEnd"/>
      <w:r>
        <w:rPr>
          <w:rFonts w:ascii="Arial" w:hAnsi="Arial" w:cs="Arial"/>
        </w:rPr>
        <w:t xml:space="preserve"> (</w:t>
      </w:r>
      <w:r w:rsidR="00A005DE">
        <w:rPr>
          <w:rFonts w:ascii="Arial" w:hAnsi="Arial" w:cs="Arial"/>
        </w:rPr>
        <w:t xml:space="preserve">dubbed </w:t>
      </w:r>
      <w:r>
        <w:rPr>
          <w:rFonts w:ascii="Arial" w:hAnsi="Arial" w:cs="Arial"/>
        </w:rPr>
        <w:t>FG_ACKR) is set,</w:t>
      </w:r>
      <w:r>
        <w:rPr>
          <w:rStyle w:val="FootnoteReference"/>
          <w:rFonts w:ascii="Arial" w:hAnsi="Arial" w:cs="Arial"/>
        </w:rPr>
        <w:footnoteReference w:id="6"/>
      </w:r>
      <w:r>
        <w:rPr>
          <w:rFonts w:ascii="Arial" w:hAnsi="Arial" w:cs="Arial"/>
        </w:rPr>
        <w:t xml:space="preserve"> it indicates that the </w:t>
      </w:r>
      <w:r w:rsidR="00E70EA7">
        <w:rPr>
          <w:rFonts w:ascii="Arial" w:hAnsi="Arial" w:cs="Arial"/>
        </w:rPr>
        <w:t>sender expects</w:t>
      </w:r>
      <w:r>
        <w:rPr>
          <w:rFonts w:ascii="Arial" w:hAnsi="Arial" w:cs="Arial"/>
        </w:rPr>
        <w:t xml:space="preserve"> an </w:t>
      </w:r>
      <w:r w:rsidR="00E70EA7">
        <w:rPr>
          <w:rFonts w:ascii="Arial" w:hAnsi="Arial" w:cs="Arial"/>
        </w:rPr>
        <w:t xml:space="preserve">immediate </w:t>
      </w:r>
      <w:r>
        <w:rPr>
          <w:rFonts w:ascii="Arial" w:hAnsi="Arial" w:cs="Arial"/>
        </w:rPr>
        <w:t xml:space="preserve">acknowledgement. Having correctly received and accepted such a </w:t>
      </w:r>
      <w:r w:rsidR="0057710B">
        <w:rPr>
          <w:rFonts w:ascii="Arial" w:hAnsi="Arial" w:cs="Arial"/>
        </w:rPr>
        <w:t>request</w:t>
      </w:r>
      <w:r>
        <w:rPr>
          <w:rFonts w:ascii="Arial" w:hAnsi="Arial" w:cs="Arial"/>
        </w:rPr>
        <w:t xml:space="preserve">, the other party will immediately respond with a </w:t>
      </w:r>
      <w:r w:rsidR="0057710B">
        <w:rPr>
          <w:rFonts w:ascii="Arial" w:hAnsi="Arial" w:cs="Arial"/>
        </w:rPr>
        <w:t>frame</w:t>
      </w:r>
      <w:r w:rsidR="00B66860">
        <w:rPr>
          <w:rFonts w:ascii="Arial" w:hAnsi="Arial" w:cs="Arial"/>
        </w:rPr>
        <w:t xml:space="preserve"> looking like this</w:t>
      </w:r>
      <w:r>
        <w:rPr>
          <w:rFonts w:ascii="Arial" w:hAnsi="Arial" w:cs="Arial"/>
        </w:rPr>
        <w:t>:</w:t>
      </w:r>
    </w:p>
    <w:p w:rsidR="00E70EA7" w:rsidRDefault="00E70EA7" w:rsidP="00D61D28">
      <w:pPr>
        <w:spacing w:after="240"/>
        <w:jc w:val="both"/>
        <w:rPr>
          <w:rFonts w:ascii="Arial" w:hAnsi="Arial" w:cs="Arial"/>
        </w:rPr>
      </w:pPr>
      <w:r>
        <w:rPr>
          <w:rFonts w:ascii="Arial" w:hAnsi="Arial" w:cs="Arial"/>
        </w:rPr>
        <w:tab/>
        <w:t xml:space="preserve">STX </w:t>
      </w:r>
      <w:proofErr w:type="spellStart"/>
      <w:r>
        <w:rPr>
          <w:rFonts w:ascii="Arial" w:hAnsi="Arial" w:cs="Arial"/>
        </w:rPr>
        <w:t>seq</w:t>
      </w:r>
      <w:proofErr w:type="spellEnd"/>
      <w:r>
        <w:rPr>
          <w:rFonts w:ascii="Arial" w:hAnsi="Arial" w:cs="Arial"/>
        </w:rPr>
        <w:t xml:space="preserve"> </w:t>
      </w:r>
      <w:proofErr w:type="spellStart"/>
      <w:r>
        <w:rPr>
          <w:rFonts w:ascii="Arial" w:hAnsi="Arial" w:cs="Arial"/>
        </w:rPr>
        <w:t>node_id</w:t>
      </w:r>
      <w:proofErr w:type="spellEnd"/>
      <w:r>
        <w:rPr>
          <w:rFonts w:ascii="Arial" w:hAnsi="Arial" w:cs="Arial"/>
        </w:rPr>
        <w:t xml:space="preserve"> </w:t>
      </w:r>
      <w:r w:rsidR="00B66860">
        <w:rPr>
          <w:rFonts w:ascii="Arial" w:hAnsi="Arial" w:cs="Arial"/>
        </w:rPr>
        <w:t xml:space="preserve">0x00 status </w:t>
      </w:r>
      <w:r>
        <w:rPr>
          <w:rFonts w:ascii="Arial" w:hAnsi="Arial" w:cs="Arial"/>
        </w:rPr>
        <w:t>bcc ETX</w:t>
      </w:r>
    </w:p>
    <w:p w:rsidR="00E70EA7" w:rsidRDefault="00A005DE" w:rsidP="00D61D28">
      <w:pPr>
        <w:spacing w:after="240"/>
        <w:jc w:val="both"/>
        <w:rPr>
          <w:rFonts w:ascii="Arial" w:hAnsi="Arial" w:cs="Arial"/>
        </w:rPr>
      </w:pPr>
      <w:r>
        <w:rPr>
          <w:rFonts w:ascii="Arial" w:hAnsi="Arial" w:cs="Arial"/>
        </w:rPr>
        <w:t xml:space="preserve">which is interpreted as </w:t>
      </w:r>
      <w:r w:rsidR="00B66860">
        <w:rPr>
          <w:rFonts w:ascii="Arial" w:hAnsi="Arial" w:cs="Arial"/>
        </w:rPr>
        <w:t xml:space="preserve">a positive or negative </w:t>
      </w:r>
      <w:r>
        <w:rPr>
          <w:rFonts w:ascii="Arial" w:hAnsi="Arial" w:cs="Arial"/>
        </w:rPr>
        <w:t>acknowledgement</w:t>
      </w:r>
      <w:r w:rsidR="002F7F8F">
        <w:rPr>
          <w:rFonts w:ascii="Arial" w:hAnsi="Arial" w:cs="Arial"/>
        </w:rPr>
        <w:t xml:space="preserve"> (depending on </w:t>
      </w:r>
      <w:r w:rsidR="00534906" w:rsidRPr="00534906">
        <w:rPr>
          <w:rFonts w:ascii="Arial" w:hAnsi="Arial" w:cs="Arial"/>
          <w:i/>
        </w:rPr>
        <w:t>status</w:t>
      </w:r>
      <w:r w:rsidR="002F7F8F">
        <w:rPr>
          <w:rFonts w:ascii="Arial" w:hAnsi="Arial" w:cs="Arial"/>
        </w:rPr>
        <w:t>)</w:t>
      </w:r>
      <w:r>
        <w:rPr>
          <w:rFonts w:ascii="Arial" w:hAnsi="Arial" w:cs="Arial"/>
        </w:rPr>
        <w:t xml:space="preserve">. </w:t>
      </w:r>
      <w:r w:rsidR="00896D2A">
        <w:rPr>
          <w:rFonts w:ascii="Arial" w:hAnsi="Arial" w:cs="Arial"/>
        </w:rPr>
        <w:t xml:space="preserve">The fact that a frame is an acknowledgment is recognized by the zero </w:t>
      </w:r>
      <w:proofErr w:type="spellStart"/>
      <w:r w:rsidR="00896D2A">
        <w:rPr>
          <w:rFonts w:ascii="Arial" w:hAnsi="Arial" w:cs="Arial"/>
        </w:rPr>
        <w:t>opcode</w:t>
      </w:r>
      <w:proofErr w:type="spellEnd"/>
      <w:r w:rsidR="00896D2A">
        <w:rPr>
          <w:rFonts w:ascii="Arial" w:hAnsi="Arial" w:cs="Arial"/>
        </w:rPr>
        <w:t xml:space="preserve">, i.e., </w:t>
      </w:r>
      <w:r w:rsidR="002F7F8F">
        <w:rPr>
          <w:rFonts w:ascii="Arial" w:hAnsi="Arial" w:cs="Arial"/>
        </w:rPr>
        <w:t xml:space="preserve">the </w:t>
      </w:r>
      <w:r w:rsidR="00400B7A">
        <w:rPr>
          <w:rFonts w:ascii="Arial" w:hAnsi="Arial" w:cs="Arial"/>
        </w:rPr>
        <w:t xml:space="preserve">first byte of its payload. Only an acknowledgment frame can have zero in this place. </w:t>
      </w:r>
      <w:r>
        <w:rPr>
          <w:rFonts w:ascii="Arial" w:hAnsi="Arial" w:cs="Arial"/>
        </w:rPr>
        <w:t>T</w:t>
      </w:r>
      <w:r w:rsidR="00E70EA7" w:rsidRPr="00E70EA7">
        <w:rPr>
          <w:rFonts w:ascii="Arial" w:hAnsi="Arial" w:cs="Arial"/>
          <w:color w:val="000000" w:themeColor="text1"/>
        </w:rPr>
        <w:t>he least significant 7 bits of</w:t>
      </w:r>
      <w:r w:rsidR="00E70EA7">
        <w:rPr>
          <w:rFonts w:ascii="Arial" w:hAnsi="Arial" w:cs="Arial"/>
        </w:rPr>
        <w:t xml:space="preserve"> </w:t>
      </w:r>
      <w:proofErr w:type="spellStart"/>
      <w:r w:rsidR="00E70EA7">
        <w:rPr>
          <w:rFonts w:ascii="Arial" w:hAnsi="Arial" w:cs="Arial"/>
        </w:rPr>
        <w:t>seq</w:t>
      </w:r>
      <w:proofErr w:type="spellEnd"/>
      <w:r w:rsidR="00E70EA7">
        <w:rPr>
          <w:rFonts w:ascii="Arial" w:hAnsi="Arial" w:cs="Arial"/>
        </w:rPr>
        <w:t xml:space="preserve"> match the 7-bit sequence number of the </w:t>
      </w:r>
      <w:r w:rsidR="0057710B">
        <w:rPr>
          <w:rFonts w:ascii="Arial" w:hAnsi="Arial" w:cs="Arial"/>
        </w:rPr>
        <w:t>request</w:t>
      </w:r>
      <w:r w:rsidR="00E70EA7">
        <w:rPr>
          <w:rFonts w:ascii="Arial" w:hAnsi="Arial" w:cs="Arial"/>
        </w:rPr>
        <w:t xml:space="preserve"> being acknowledged. The most significant bit of </w:t>
      </w:r>
      <w:proofErr w:type="spellStart"/>
      <w:r w:rsidR="00E70EA7">
        <w:rPr>
          <w:rFonts w:ascii="Arial" w:hAnsi="Arial" w:cs="Arial"/>
        </w:rPr>
        <w:t>seq</w:t>
      </w:r>
      <w:proofErr w:type="spellEnd"/>
      <w:r w:rsidR="00E70EA7">
        <w:rPr>
          <w:rFonts w:ascii="Arial" w:hAnsi="Arial" w:cs="Arial"/>
        </w:rPr>
        <w:t xml:space="preserve"> </w:t>
      </w:r>
      <w:r w:rsidR="00B66860">
        <w:rPr>
          <w:rFonts w:ascii="Arial" w:hAnsi="Arial" w:cs="Arial"/>
        </w:rPr>
        <w:t>is ignored (reserved for future extensions)</w:t>
      </w:r>
      <w:r w:rsidR="0057710B">
        <w:rPr>
          <w:rFonts w:ascii="Arial" w:hAnsi="Arial" w:cs="Arial"/>
        </w:rPr>
        <w:t>.</w:t>
      </w:r>
      <w:r w:rsidR="00B66860">
        <w:rPr>
          <w:rStyle w:val="FootnoteReference"/>
          <w:rFonts w:ascii="Arial" w:hAnsi="Arial" w:cs="Arial"/>
        </w:rPr>
        <w:footnoteReference w:id="7"/>
      </w:r>
      <w:r w:rsidR="0057710B">
        <w:rPr>
          <w:rFonts w:ascii="Arial" w:hAnsi="Arial" w:cs="Arial"/>
        </w:rPr>
        <w:t xml:space="preserve"> </w:t>
      </w:r>
      <w:r w:rsidR="00896D2A">
        <w:rPr>
          <w:rFonts w:ascii="Arial" w:hAnsi="Arial" w:cs="Arial"/>
        </w:rPr>
        <w:t>The status field is a single byte. Zero means "success" and any nonzero value indicates a failure. Note that only immediate failures can be signaled this way. For example, if the request calls for some long-term operations involving exchanges across the network, a positive acknowledgment (zero status) only means that the request has been recognized and formally accepted for processing. Similarly, a negative acknowledgement means that the peer has immediately concluded that the request has failed, e.g., the Peg</w:t>
      </w:r>
      <w:r w:rsidR="00192995">
        <w:rPr>
          <w:rFonts w:ascii="Arial" w:hAnsi="Arial" w:cs="Arial"/>
        </w:rPr>
        <w:t xml:space="preserve"> </w:t>
      </w:r>
      <w:r w:rsidR="00B76814">
        <w:rPr>
          <w:rFonts w:ascii="Arial" w:hAnsi="Arial" w:cs="Arial"/>
        </w:rPr>
        <w:t>has requested</w:t>
      </w:r>
      <w:r w:rsidR="00E70EA7">
        <w:rPr>
          <w:rFonts w:ascii="Arial" w:hAnsi="Arial" w:cs="Arial"/>
        </w:rPr>
        <w:t xml:space="preserve"> something that lies beyond the Tap's capabilities.</w:t>
      </w:r>
      <w:r w:rsidR="00A43059">
        <w:rPr>
          <w:rFonts w:ascii="Arial" w:hAnsi="Arial" w:cs="Arial"/>
        </w:rPr>
        <w:t xml:space="preserve"> Note that we do not (negatively) acknowledge, e.g., incorrectly received packets (ones with illegal format or with the wrong </w:t>
      </w:r>
      <w:r w:rsidR="004D37D3">
        <w:rPr>
          <w:rFonts w:ascii="Arial" w:hAnsi="Arial" w:cs="Arial"/>
        </w:rPr>
        <w:t>checksum</w:t>
      </w:r>
      <w:r w:rsidR="00A43059">
        <w:rPr>
          <w:rFonts w:ascii="Arial" w:hAnsi="Arial" w:cs="Arial"/>
        </w:rPr>
        <w:t>).</w:t>
      </w:r>
      <w:r w:rsidR="00896D2A">
        <w:rPr>
          <w:rStyle w:val="FootnoteReference"/>
          <w:rFonts w:ascii="Arial" w:hAnsi="Arial" w:cs="Arial"/>
        </w:rPr>
        <w:footnoteReference w:id="8"/>
      </w:r>
      <w:r w:rsidR="00B76814">
        <w:rPr>
          <w:rFonts w:ascii="Arial" w:hAnsi="Arial" w:cs="Arial"/>
        </w:rPr>
        <w:t xml:space="preserve"> Such packets will be resent on a timeout, if the sender cares about their reliable delivery. An acknowledgement </w:t>
      </w:r>
      <w:r w:rsidR="0057710B">
        <w:rPr>
          <w:rFonts w:ascii="Arial" w:hAnsi="Arial" w:cs="Arial"/>
        </w:rPr>
        <w:t>frame</w:t>
      </w:r>
      <w:r w:rsidR="00B76814">
        <w:rPr>
          <w:rFonts w:ascii="Arial" w:hAnsi="Arial" w:cs="Arial"/>
        </w:rPr>
        <w:t xml:space="preserve"> is sent</w:t>
      </w:r>
      <w:r w:rsidR="00A6404E">
        <w:rPr>
          <w:rFonts w:ascii="Arial" w:hAnsi="Arial" w:cs="Arial"/>
        </w:rPr>
        <w:t>,</w:t>
      </w:r>
      <w:r w:rsidR="00B76814">
        <w:rPr>
          <w:rFonts w:ascii="Arial" w:hAnsi="Arial" w:cs="Arial"/>
        </w:rPr>
        <w:t xml:space="preserve"> if </w:t>
      </w:r>
      <w:r w:rsidR="00A6404E">
        <w:rPr>
          <w:rFonts w:ascii="Arial" w:hAnsi="Arial" w:cs="Arial"/>
        </w:rPr>
        <w:t xml:space="preserve">and only if </w:t>
      </w:r>
      <w:r w:rsidR="00B76814">
        <w:rPr>
          <w:rFonts w:ascii="Arial" w:hAnsi="Arial" w:cs="Arial"/>
        </w:rPr>
        <w:t>the following two conditions hold simultaneously:</w:t>
      </w:r>
    </w:p>
    <w:p w:rsidR="00B76814" w:rsidRPr="00B76814" w:rsidRDefault="00B76814" w:rsidP="00B76814">
      <w:pPr>
        <w:pStyle w:val="ListParagraph"/>
        <w:numPr>
          <w:ilvl w:val="0"/>
          <w:numId w:val="7"/>
        </w:numPr>
        <w:spacing w:after="240"/>
        <w:contextualSpacing w:val="0"/>
        <w:jc w:val="both"/>
        <w:rPr>
          <w:rFonts w:ascii="Arial" w:hAnsi="Arial" w:cs="Arial"/>
        </w:rPr>
      </w:pPr>
      <w:r w:rsidRPr="00B76814">
        <w:rPr>
          <w:rFonts w:ascii="Arial" w:hAnsi="Arial" w:cs="Arial"/>
        </w:rPr>
        <w:t xml:space="preserve">the original </w:t>
      </w:r>
      <w:r w:rsidR="0057710B">
        <w:rPr>
          <w:rFonts w:ascii="Arial" w:hAnsi="Arial" w:cs="Arial"/>
        </w:rPr>
        <w:t>request</w:t>
      </w:r>
      <w:r w:rsidRPr="00B76814">
        <w:rPr>
          <w:rFonts w:ascii="Arial" w:hAnsi="Arial" w:cs="Arial"/>
        </w:rPr>
        <w:t xml:space="preserve"> </w:t>
      </w:r>
      <w:r w:rsidR="00A6404E">
        <w:rPr>
          <w:rFonts w:ascii="Arial" w:hAnsi="Arial" w:cs="Arial"/>
        </w:rPr>
        <w:t>(</w:t>
      </w:r>
      <w:r w:rsidR="0057710B">
        <w:rPr>
          <w:rFonts w:ascii="Arial" w:hAnsi="Arial" w:cs="Arial"/>
        </w:rPr>
        <w:t xml:space="preserve">the one </w:t>
      </w:r>
      <w:r w:rsidR="00A6404E">
        <w:rPr>
          <w:rFonts w:ascii="Arial" w:hAnsi="Arial" w:cs="Arial"/>
        </w:rPr>
        <w:t xml:space="preserve">being acknowledged) </w:t>
      </w:r>
      <w:r w:rsidRPr="00B76814">
        <w:rPr>
          <w:rFonts w:ascii="Arial" w:hAnsi="Arial" w:cs="Arial"/>
        </w:rPr>
        <w:t xml:space="preserve">was </w:t>
      </w:r>
      <w:r w:rsidR="00A6404E">
        <w:rPr>
          <w:rFonts w:ascii="Arial" w:hAnsi="Arial" w:cs="Arial"/>
        </w:rPr>
        <w:t>issued</w:t>
      </w:r>
      <w:r w:rsidRPr="00B76814">
        <w:rPr>
          <w:rFonts w:ascii="Arial" w:hAnsi="Arial" w:cs="Arial"/>
        </w:rPr>
        <w:t xml:space="preserve"> with FG_ACKR set</w:t>
      </w:r>
    </w:p>
    <w:p w:rsidR="00B76814" w:rsidRPr="00B76814" w:rsidRDefault="00B76814" w:rsidP="00B76814">
      <w:pPr>
        <w:pStyle w:val="ListParagraph"/>
        <w:numPr>
          <w:ilvl w:val="0"/>
          <w:numId w:val="7"/>
        </w:numPr>
        <w:spacing w:after="240"/>
        <w:jc w:val="both"/>
        <w:rPr>
          <w:rFonts w:ascii="Arial" w:hAnsi="Arial" w:cs="Arial"/>
        </w:rPr>
      </w:pPr>
      <w:r w:rsidRPr="00B76814">
        <w:rPr>
          <w:rFonts w:ascii="Arial" w:hAnsi="Arial" w:cs="Arial"/>
        </w:rPr>
        <w:t xml:space="preserve">the </w:t>
      </w:r>
      <w:r w:rsidR="0057710B">
        <w:rPr>
          <w:rFonts w:ascii="Arial" w:hAnsi="Arial" w:cs="Arial"/>
        </w:rPr>
        <w:t>OSS frame</w:t>
      </w:r>
      <w:r w:rsidRPr="00B76814">
        <w:rPr>
          <w:rFonts w:ascii="Arial" w:hAnsi="Arial" w:cs="Arial"/>
        </w:rPr>
        <w:t xml:space="preserve"> has been correctly received, i.e., its </w:t>
      </w:r>
      <w:r w:rsidR="00A6404E">
        <w:rPr>
          <w:rFonts w:ascii="Arial" w:hAnsi="Arial" w:cs="Arial"/>
        </w:rPr>
        <w:t xml:space="preserve">parity byte and </w:t>
      </w:r>
      <w:r w:rsidRPr="00B76814">
        <w:rPr>
          <w:rFonts w:ascii="Arial" w:hAnsi="Arial" w:cs="Arial"/>
        </w:rPr>
        <w:t xml:space="preserve">formal structure </w:t>
      </w:r>
      <w:r w:rsidR="0057710B">
        <w:rPr>
          <w:rFonts w:ascii="Arial" w:hAnsi="Arial" w:cs="Arial"/>
        </w:rPr>
        <w:t>were</w:t>
      </w:r>
      <w:r w:rsidRPr="00B76814">
        <w:rPr>
          <w:rFonts w:ascii="Arial" w:hAnsi="Arial" w:cs="Arial"/>
        </w:rPr>
        <w:t xml:space="preserve"> valid</w:t>
      </w:r>
    </w:p>
    <w:p w:rsidR="00A97AC7" w:rsidRDefault="004A3240" w:rsidP="00D61D28">
      <w:pPr>
        <w:spacing w:after="240"/>
        <w:jc w:val="both"/>
        <w:rPr>
          <w:ins w:id="5" w:author="Pawel Gburzynski" w:date="2015-06-30T10:46:00Z"/>
          <w:rFonts w:ascii="Arial" w:hAnsi="Arial" w:cs="Arial"/>
        </w:rPr>
      </w:pPr>
      <w:ins w:id="6" w:author="Pawel Gburzynski" w:date="2015-06-30T10:50:00Z">
        <w:r>
          <w:rPr>
            <w:rFonts w:ascii="Arial" w:hAnsi="Arial" w:cs="Arial"/>
          </w:rPr>
          <w:t xml:space="preserve">Note that a frame with FG_ACKR cleared is </w:t>
        </w:r>
        <w:r w:rsidRPr="00A6404E">
          <w:rPr>
            <w:rFonts w:ascii="Arial" w:hAnsi="Arial" w:cs="Arial"/>
            <w:u w:val="single"/>
          </w:rPr>
          <w:t>never</w:t>
        </w:r>
        <w:r>
          <w:rPr>
            <w:rFonts w:ascii="Arial" w:hAnsi="Arial" w:cs="Arial"/>
          </w:rPr>
          <w:t xml:space="preserve"> acknowledged, even if the request immediately fails. </w:t>
        </w:r>
      </w:ins>
      <w:del w:id="7" w:author="Pawel Gburzynski" w:date="2015-06-30T10:50:00Z">
        <w:r w:rsidR="00A6404E" w:rsidDel="004A3240">
          <w:rPr>
            <w:rFonts w:ascii="Arial" w:hAnsi="Arial" w:cs="Arial"/>
          </w:rPr>
          <w:delText>In particular,</w:delText>
        </w:r>
      </w:del>
      <w:ins w:id="8" w:author="Pawel Gburzynski" w:date="2015-06-30T10:50:00Z">
        <w:r>
          <w:rPr>
            <w:rFonts w:ascii="Arial" w:hAnsi="Arial" w:cs="Arial"/>
          </w:rPr>
          <w:t>On the other hand,</w:t>
        </w:r>
      </w:ins>
      <w:r w:rsidR="00A6404E">
        <w:rPr>
          <w:rFonts w:ascii="Arial" w:hAnsi="Arial" w:cs="Arial"/>
        </w:rPr>
        <w:t xml:space="preserve"> a correctly received </w:t>
      </w:r>
      <w:r w:rsidR="0057710B">
        <w:rPr>
          <w:rFonts w:ascii="Arial" w:hAnsi="Arial" w:cs="Arial"/>
        </w:rPr>
        <w:t>frame</w:t>
      </w:r>
      <w:r w:rsidR="00A6404E">
        <w:rPr>
          <w:rFonts w:ascii="Arial" w:hAnsi="Arial" w:cs="Arial"/>
        </w:rPr>
        <w:t xml:space="preserve"> with a </w:t>
      </w:r>
      <w:r w:rsidR="002F7F8F">
        <w:rPr>
          <w:rFonts w:ascii="Arial" w:hAnsi="Arial" w:cs="Arial"/>
        </w:rPr>
        <w:t xml:space="preserve">nonzero </w:t>
      </w:r>
      <w:proofErr w:type="spellStart"/>
      <w:r w:rsidR="002F7F8F">
        <w:rPr>
          <w:rFonts w:ascii="Arial" w:hAnsi="Arial" w:cs="Arial"/>
        </w:rPr>
        <w:t>opcode</w:t>
      </w:r>
      <w:proofErr w:type="spellEnd"/>
      <w:r w:rsidR="00A6404E">
        <w:rPr>
          <w:rStyle w:val="FootnoteReference"/>
          <w:rFonts w:ascii="Arial" w:hAnsi="Arial" w:cs="Arial"/>
        </w:rPr>
        <w:footnoteReference w:id="9"/>
      </w:r>
      <w:r w:rsidR="00A6404E">
        <w:rPr>
          <w:rFonts w:ascii="Arial" w:hAnsi="Arial" w:cs="Arial"/>
        </w:rPr>
        <w:t xml:space="preserve"> and FG_ACKR set in its </w:t>
      </w:r>
      <w:proofErr w:type="spellStart"/>
      <w:r w:rsidR="00A6404E">
        <w:rPr>
          <w:rFonts w:ascii="Arial" w:hAnsi="Arial" w:cs="Arial"/>
        </w:rPr>
        <w:t>seq</w:t>
      </w:r>
      <w:proofErr w:type="spellEnd"/>
      <w:r w:rsidR="00A6404E">
        <w:rPr>
          <w:rFonts w:ascii="Arial" w:hAnsi="Arial" w:cs="Arial"/>
        </w:rPr>
        <w:t xml:space="preserve"> field is </w:t>
      </w:r>
      <w:r w:rsidR="00A6404E" w:rsidRPr="00A6404E">
        <w:rPr>
          <w:rFonts w:ascii="Arial" w:hAnsi="Arial" w:cs="Arial"/>
          <w:u w:val="single"/>
        </w:rPr>
        <w:t>always</w:t>
      </w:r>
      <w:r w:rsidR="00A6404E">
        <w:rPr>
          <w:rFonts w:ascii="Arial" w:hAnsi="Arial" w:cs="Arial"/>
        </w:rPr>
        <w:t xml:space="preserve"> acknowledged, even if it is a duplicate, i.e., its sequence number is the same as that of the last-processed </w:t>
      </w:r>
      <w:r w:rsidR="0057710B">
        <w:rPr>
          <w:rFonts w:ascii="Arial" w:hAnsi="Arial" w:cs="Arial"/>
        </w:rPr>
        <w:t>request</w:t>
      </w:r>
      <w:r w:rsidR="00A6404E">
        <w:rPr>
          <w:rFonts w:ascii="Arial" w:hAnsi="Arial" w:cs="Arial"/>
        </w:rPr>
        <w:t xml:space="preserve">. </w:t>
      </w:r>
      <w:del w:id="9" w:author="Pawel Gburzynski" w:date="2015-06-30T10:50:00Z">
        <w:r w:rsidR="00A6404E" w:rsidDel="004A3240">
          <w:rPr>
            <w:rFonts w:ascii="Arial" w:hAnsi="Arial" w:cs="Arial"/>
          </w:rPr>
          <w:delText xml:space="preserve">On the other hand, a </w:delText>
        </w:r>
        <w:r w:rsidR="0057710B" w:rsidDel="004A3240">
          <w:rPr>
            <w:rFonts w:ascii="Arial" w:hAnsi="Arial" w:cs="Arial"/>
          </w:rPr>
          <w:delText>frame</w:delText>
        </w:r>
        <w:r w:rsidR="00A6404E" w:rsidDel="004A3240">
          <w:rPr>
            <w:rFonts w:ascii="Arial" w:hAnsi="Arial" w:cs="Arial"/>
          </w:rPr>
          <w:delText xml:space="preserve"> with FG_ACKR cleared is </w:delText>
        </w:r>
        <w:r w:rsidR="00A6404E" w:rsidRPr="00A6404E" w:rsidDel="004A3240">
          <w:rPr>
            <w:rFonts w:ascii="Arial" w:hAnsi="Arial" w:cs="Arial"/>
            <w:u w:val="single"/>
          </w:rPr>
          <w:delText>never</w:delText>
        </w:r>
        <w:r w:rsidR="00A6404E" w:rsidDel="004A3240">
          <w:rPr>
            <w:rFonts w:ascii="Arial" w:hAnsi="Arial" w:cs="Arial"/>
          </w:rPr>
          <w:delText xml:space="preserve"> acknowledged, even if </w:delText>
        </w:r>
        <w:r w:rsidR="0057710B" w:rsidDel="004A3240">
          <w:rPr>
            <w:rFonts w:ascii="Arial" w:hAnsi="Arial" w:cs="Arial"/>
          </w:rPr>
          <w:delText>the</w:delText>
        </w:r>
        <w:r w:rsidR="00A6404E" w:rsidDel="004A3240">
          <w:rPr>
            <w:rFonts w:ascii="Arial" w:hAnsi="Arial" w:cs="Arial"/>
          </w:rPr>
          <w:delText xml:space="preserve"> request </w:delText>
        </w:r>
        <w:r w:rsidR="00400B7A" w:rsidDel="004A3240">
          <w:rPr>
            <w:rFonts w:ascii="Arial" w:hAnsi="Arial" w:cs="Arial"/>
          </w:rPr>
          <w:delText>immediately fails</w:delText>
        </w:r>
        <w:r w:rsidR="00A97AC7" w:rsidDel="004A3240">
          <w:rPr>
            <w:rFonts w:ascii="Arial" w:hAnsi="Arial" w:cs="Arial"/>
          </w:rPr>
          <w:delText>.</w:delText>
        </w:r>
      </w:del>
      <w:ins w:id="10" w:author="Pawel Gburzynski" w:date="2015-06-30T10:51:00Z">
        <w:r>
          <w:rPr>
            <w:rFonts w:ascii="Arial" w:hAnsi="Arial" w:cs="Arial"/>
          </w:rPr>
          <w:t xml:space="preserve"> If the frame is </w:t>
        </w:r>
        <w:r w:rsidR="007A0EC7" w:rsidRPr="007A0EC7">
          <w:rPr>
            <w:rFonts w:ascii="Arial" w:hAnsi="Arial" w:cs="Arial"/>
            <w:i/>
            <w:rPrChange w:id="11" w:author="Pawel Gburzynski" w:date="2015-06-30T10:57:00Z">
              <w:rPr>
                <w:rFonts w:ascii="Arial" w:hAnsi="Arial" w:cs="Arial"/>
              </w:rPr>
            </w:rPrChange>
          </w:rPr>
          <w:t>not</w:t>
        </w:r>
        <w:r>
          <w:rPr>
            <w:rFonts w:ascii="Arial" w:hAnsi="Arial" w:cs="Arial"/>
          </w:rPr>
          <w:t xml:space="preserve"> a duplicate, the status byte in the acknowledgment frame </w:t>
        </w:r>
      </w:ins>
      <w:ins w:id="12" w:author="Pawel Gburzynski" w:date="2015-06-30T10:57:00Z">
        <w:r>
          <w:rPr>
            <w:rFonts w:ascii="Arial" w:hAnsi="Arial" w:cs="Arial"/>
          </w:rPr>
          <w:t>reflec</w:t>
        </w:r>
      </w:ins>
      <w:ins w:id="13" w:author="Pawel Gburzynski" w:date="2015-06-30T10:58:00Z">
        <w:r>
          <w:rPr>
            <w:rFonts w:ascii="Arial" w:hAnsi="Arial" w:cs="Arial"/>
          </w:rPr>
          <w:t>ts</w:t>
        </w:r>
      </w:ins>
      <w:ins w:id="14" w:author="Pawel Gburzynski" w:date="2015-06-30T10:51:00Z">
        <w:r>
          <w:rPr>
            <w:rFonts w:ascii="Arial" w:hAnsi="Arial" w:cs="Arial"/>
          </w:rPr>
          <w:t xml:space="preserve"> the actual status of the request, i.e.,</w:t>
        </w:r>
      </w:ins>
      <w:ins w:id="15" w:author="Pawel Gburzynski" w:date="2015-06-30T10:52:00Z">
        <w:r>
          <w:rPr>
            <w:rFonts w:ascii="Arial" w:hAnsi="Arial" w:cs="Arial"/>
          </w:rPr>
          <w:t xml:space="preserve"> 0 meaning "success" and non-zero meaning an immediate failure.</w:t>
        </w:r>
      </w:ins>
      <w:ins w:id="16" w:author="Pawel Gburzynski" w:date="2015-06-30T10:53:00Z">
        <w:r>
          <w:rPr>
            <w:rFonts w:ascii="Arial" w:hAnsi="Arial" w:cs="Arial"/>
          </w:rPr>
          <w:t xml:space="preserve"> For a duplicate frame, if the original request has failed, the status field in the acknowledgment will be the same as that in the original ACK</w:t>
        </w:r>
      </w:ins>
      <w:ins w:id="17" w:author="Pawel Gburzynski" w:date="2015-06-30T10:58:00Z">
        <w:r>
          <w:rPr>
            <w:rFonts w:ascii="Arial" w:hAnsi="Arial" w:cs="Arial"/>
          </w:rPr>
          <w:t xml:space="preserve"> (denoting the same kind of failure)</w:t>
        </w:r>
      </w:ins>
      <w:ins w:id="18" w:author="Pawel Gburzynski" w:date="2015-06-30T10:53:00Z">
        <w:r>
          <w:rPr>
            <w:rFonts w:ascii="Arial" w:hAnsi="Arial" w:cs="Arial"/>
          </w:rPr>
          <w:t xml:space="preserve">. However, if the original request has succeeded (i.e., the original status was zero), the status sent in response to the duplicate will be 0x05 </w:t>
        </w:r>
      </w:ins>
      <w:ins w:id="19" w:author="Pawel Gburzynski" w:date="2015-06-30T10:54:00Z">
        <w:r>
          <w:rPr>
            <w:rFonts w:ascii="Arial" w:hAnsi="Arial" w:cs="Arial"/>
          </w:rPr>
          <w:t xml:space="preserve">(RC_DUPOK). </w:t>
        </w:r>
      </w:ins>
      <w:ins w:id="20" w:author="Pawel Gburzynski" w:date="2015-06-30T10:55:00Z">
        <w:r>
          <w:rPr>
            <w:rFonts w:ascii="Arial" w:hAnsi="Arial" w:cs="Arial"/>
          </w:rPr>
          <w:t xml:space="preserve">This special value allows the other party 1) to conclude that </w:t>
        </w:r>
      </w:ins>
      <w:ins w:id="21" w:author="Pawel Gburzynski" w:date="2015-06-30T10:58:00Z">
        <w:r>
          <w:rPr>
            <w:rFonts w:ascii="Arial" w:hAnsi="Arial" w:cs="Arial"/>
          </w:rPr>
          <w:t>its</w:t>
        </w:r>
      </w:ins>
      <w:ins w:id="22" w:author="Pawel Gburzynski" w:date="2015-06-30T10:55:00Z">
        <w:r>
          <w:rPr>
            <w:rFonts w:ascii="Arial" w:hAnsi="Arial" w:cs="Arial"/>
          </w:rPr>
          <w:t xml:space="preserve"> request has in fact succeeded, 2) to learn that no further copies of the request are necessary</w:t>
        </w:r>
      </w:ins>
      <w:ins w:id="23" w:author="Pawel Gburzynski" w:date="2015-06-30T10:59:00Z">
        <w:r>
          <w:rPr>
            <w:rFonts w:ascii="Arial" w:hAnsi="Arial" w:cs="Arial"/>
          </w:rPr>
          <w:t xml:space="preserve"> (so it can stop retrying)</w:t>
        </w:r>
      </w:ins>
      <w:ins w:id="24" w:author="Pawel Gburzynski" w:date="2015-06-30T10:55:00Z">
        <w:r>
          <w:rPr>
            <w:rFonts w:ascii="Arial" w:hAnsi="Arial" w:cs="Arial"/>
          </w:rPr>
          <w:t xml:space="preserve">. </w:t>
        </w:r>
      </w:ins>
      <w:ins w:id="25" w:author="Pawel Gburzynski" w:date="2015-06-30T10:56:00Z">
        <w:r>
          <w:rPr>
            <w:rFonts w:ascii="Arial" w:hAnsi="Arial" w:cs="Arial"/>
          </w:rPr>
          <w:t>N</w:t>
        </w:r>
      </w:ins>
      <w:ins w:id="26" w:author="Pawel Gburzynski" w:date="2015-06-30T10:57:00Z">
        <w:r>
          <w:rPr>
            <w:rFonts w:ascii="Arial" w:hAnsi="Arial" w:cs="Arial"/>
          </w:rPr>
          <w:t>ote that the second part of the message is also conveyed by any true failure status.</w:t>
        </w:r>
      </w:ins>
    </w:p>
    <w:p w:rsidR="00A97AC7" w:rsidRDefault="00A97AC7" w:rsidP="00D61D28">
      <w:pPr>
        <w:spacing w:after="240"/>
        <w:jc w:val="both"/>
        <w:rPr>
          <w:rFonts w:ascii="Arial" w:hAnsi="Arial" w:cs="Arial"/>
        </w:rPr>
      </w:pPr>
    </w:p>
    <w:p w:rsidR="00E6311C" w:rsidRDefault="00400B7A" w:rsidP="00EE0261">
      <w:pPr>
        <w:spacing w:after="240"/>
        <w:jc w:val="both"/>
        <w:rPr>
          <w:rFonts w:ascii="Arial" w:hAnsi="Arial" w:cs="Arial"/>
        </w:rPr>
      </w:pPr>
      <w:r>
        <w:rPr>
          <w:rFonts w:ascii="Arial" w:hAnsi="Arial" w:cs="Arial"/>
        </w:rPr>
        <w:t xml:space="preserve">The list of error codes (nonnegative status values) will be </w:t>
      </w:r>
      <w:r w:rsidR="00F57393">
        <w:rPr>
          <w:rFonts w:ascii="Arial" w:hAnsi="Arial" w:cs="Arial"/>
        </w:rPr>
        <w:t xml:space="preserve">defined </w:t>
      </w:r>
      <w:r>
        <w:rPr>
          <w:rFonts w:ascii="Arial" w:hAnsi="Arial" w:cs="Arial"/>
        </w:rPr>
        <w:t xml:space="preserve">as we </w:t>
      </w:r>
      <w:r w:rsidR="00F57393">
        <w:rPr>
          <w:rFonts w:ascii="Arial" w:hAnsi="Arial" w:cs="Arial"/>
        </w:rPr>
        <w:t xml:space="preserve">proceed </w:t>
      </w:r>
      <w:r>
        <w:rPr>
          <w:rFonts w:ascii="Arial" w:hAnsi="Arial" w:cs="Arial"/>
        </w:rPr>
        <w:t>(perhaps we should associate such codes with specific requests).</w:t>
      </w:r>
      <w:ins w:id="27" w:author="Pawel Gburzynski" w:date="2015-06-30T10:59:00Z">
        <w:r w:rsidR="0031378E">
          <w:rPr>
            <w:rFonts w:ascii="Arial" w:hAnsi="Arial" w:cs="Arial"/>
          </w:rPr>
          <w:t xml:space="preserve"> For now, note that two values </w:t>
        </w:r>
      </w:ins>
      <w:ins w:id="28" w:author="Pawel Gburzynski" w:date="2015-06-30T11:00:00Z">
        <w:r w:rsidR="00573698">
          <w:rPr>
            <w:rFonts w:ascii="Arial" w:hAnsi="Arial" w:cs="Arial"/>
          </w:rPr>
          <w:t>have been</w:t>
        </w:r>
      </w:ins>
      <w:ins w:id="29" w:author="Pawel Gburzynski" w:date="2015-06-30T10:59:00Z">
        <w:r w:rsidR="0031378E">
          <w:rPr>
            <w:rFonts w:ascii="Arial" w:hAnsi="Arial" w:cs="Arial"/>
          </w:rPr>
          <w:t xml:space="preserve"> already reserved and defined: 0 (success) and 5 (</w:t>
        </w:r>
      </w:ins>
      <w:ins w:id="30" w:author="Pawel Gburzynski" w:date="2015-06-30T11:00:00Z">
        <w:r w:rsidR="0031378E">
          <w:rPr>
            <w:rFonts w:ascii="Arial" w:hAnsi="Arial" w:cs="Arial"/>
          </w:rPr>
          <w:t>success + duplicate).</w:t>
        </w:r>
      </w:ins>
    </w:p>
    <w:p w:rsidR="005339B9" w:rsidRDefault="005339B9" w:rsidP="005339B9">
      <w:pPr>
        <w:pStyle w:val="Heading2"/>
      </w:pPr>
      <w:r>
        <w:t>Resets</w:t>
      </w:r>
    </w:p>
    <w:p w:rsidR="005339B9" w:rsidRDefault="005339B9" w:rsidP="005339B9">
      <w:pPr>
        <w:spacing w:after="240"/>
        <w:jc w:val="both"/>
        <w:rPr>
          <w:rFonts w:ascii="Arial" w:hAnsi="Arial" w:cs="Arial"/>
        </w:rPr>
      </w:pPr>
      <w:r>
        <w:rPr>
          <w:rFonts w:ascii="Arial" w:hAnsi="Arial" w:cs="Arial"/>
        </w:rPr>
        <w:t>When any party (the Tap or the Peg) resets, it will set its last-received request sequence number to zero and its next-to-send sequence number to 1. As these sequence numbers can never arrive in a "normal" incoming request, this will:</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reset peer to accept the first incoming request from the other party as non-duplicate</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other party to accept the first outgoing request from the reset peer as non-duplicate</w:t>
      </w:r>
    </w:p>
    <w:p w:rsidR="005339B9" w:rsidRDefault="001B26BD" w:rsidP="005339B9">
      <w:pPr>
        <w:spacing w:after="240"/>
        <w:jc w:val="both"/>
        <w:rPr>
          <w:rFonts w:ascii="Arial" w:hAnsi="Arial" w:cs="Arial"/>
        </w:rPr>
      </w:pPr>
      <w:r>
        <w:rPr>
          <w:rFonts w:ascii="Arial" w:hAnsi="Arial" w:cs="Arial"/>
        </w:rPr>
        <w:t>By setting its last-received sequence number to zero the resetting peer becomes prepared to accept any request coming from the other party.</w:t>
      </w:r>
      <w:r w:rsidR="00AF6C71">
        <w:rPr>
          <w:rFonts w:ascii="Arial" w:hAnsi="Arial" w:cs="Arial"/>
        </w:rPr>
        <w:t xml:space="preserve"> Note that no legitimate request can ever have a zero sequence number. Thus, the role of zero in this context is to represent NULL or NONE. By setting the sequence number in its first outgoing request to 1, the resetting peer effectively notifies the other party that it has reset (this is the only circumstance where the sequence number can be 1) and also makes sure that whatever the state of the other party, the request will be looked at. To make sure that its status is noticed, the peer can send the first request after its reset (whatever it is) a few times in a row. </w:t>
      </w:r>
    </w:p>
    <w:p w:rsidR="00192995" w:rsidRDefault="00192995" w:rsidP="005339B9">
      <w:pPr>
        <w:spacing w:after="240"/>
        <w:jc w:val="both"/>
        <w:rPr>
          <w:rFonts w:ascii="Arial" w:hAnsi="Arial" w:cs="Arial"/>
        </w:rPr>
      </w:pPr>
    </w:p>
    <w:p w:rsidR="00EE0261" w:rsidRDefault="00EE0261" w:rsidP="00EE0261">
      <w:pPr>
        <w:pStyle w:val="Heading1"/>
        <w:spacing w:after="240"/>
      </w:pPr>
      <w:r>
        <w:t>Types of OSS data</w:t>
      </w:r>
    </w:p>
    <w:p w:rsidR="00EE0261" w:rsidRDefault="00EE0261" w:rsidP="00EE0261">
      <w:pPr>
        <w:spacing w:after="240"/>
        <w:jc w:val="both"/>
        <w:rPr>
          <w:rFonts w:ascii="Arial" w:hAnsi="Arial" w:cs="Arial"/>
        </w:rPr>
      </w:pPr>
      <w:r>
        <w:rPr>
          <w:rFonts w:ascii="Arial" w:hAnsi="Arial" w:cs="Arial"/>
        </w:rPr>
        <w:t xml:space="preserve">An OSS </w:t>
      </w:r>
      <w:r w:rsidR="000C427A">
        <w:rPr>
          <w:rFonts w:ascii="Arial" w:hAnsi="Arial" w:cs="Arial"/>
        </w:rPr>
        <w:t>frame</w:t>
      </w:r>
      <w:r>
        <w:rPr>
          <w:rFonts w:ascii="Arial" w:hAnsi="Arial" w:cs="Arial"/>
        </w:rPr>
        <w:t xml:space="preserve"> whose </w:t>
      </w:r>
      <w:r w:rsidR="0025799D">
        <w:rPr>
          <w:rFonts w:ascii="Arial" w:hAnsi="Arial" w:cs="Arial"/>
        </w:rPr>
        <w:t xml:space="preserve">OSS data part starts with a zero byte (zero </w:t>
      </w:r>
      <w:proofErr w:type="spellStart"/>
      <w:r w:rsidR="0025799D">
        <w:rPr>
          <w:rFonts w:ascii="Arial" w:hAnsi="Arial" w:cs="Arial"/>
        </w:rPr>
        <w:t>opcode</w:t>
      </w:r>
      <w:proofErr w:type="spellEnd"/>
      <w:r w:rsidR="0025799D">
        <w:rPr>
          <w:rFonts w:ascii="Arial" w:hAnsi="Arial" w:cs="Arial"/>
        </w:rPr>
        <w:t>)</w:t>
      </w:r>
      <w:r>
        <w:rPr>
          <w:rFonts w:ascii="Arial" w:hAnsi="Arial" w:cs="Arial"/>
        </w:rPr>
        <w:t xml:space="preserve"> carries a (low-level) acknowledge</w:t>
      </w:r>
      <w:r w:rsidR="000C427A">
        <w:rPr>
          <w:rFonts w:ascii="Arial" w:hAnsi="Arial" w:cs="Arial"/>
        </w:rPr>
        <w:t>ment.</w:t>
      </w:r>
      <w:r w:rsidR="0025799D">
        <w:rPr>
          <w:rFonts w:ascii="Arial" w:hAnsi="Arial" w:cs="Arial"/>
        </w:rPr>
        <w:t xml:space="preserve"> The data part of an ACK must include at least one more byte, i.e., the status. We do not say what happens when there are more bytes. Perhaps we should assume for now that any bytes in excess of the status byte are ignored. </w:t>
      </w:r>
      <w:r w:rsidR="000C427A">
        <w:rPr>
          <w:rFonts w:ascii="Arial" w:hAnsi="Arial" w:cs="Arial"/>
        </w:rPr>
        <w:t>Otherwise</w:t>
      </w:r>
      <w:r w:rsidR="0025799D">
        <w:rPr>
          <w:rFonts w:ascii="Arial" w:hAnsi="Arial" w:cs="Arial"/>
        </w:rPr>
        <w:t xml:space="preserve"> (i.e., nonzero </w:t>
      </w:r>
      <w:proofErr w:type="spellStart"/>
      <w:r w:rsidR="0025799D">
        <w:rPr>
          <w:rFonts w:ascii="Arial" w:hAnsi="Arial" w:cs="Arial"/>
        </w:rPr>
        <w:t>opcode</w:t>
      </w:r>
      <w:proofErr w:type="spellEnd"/>
      <w:r w:rsidR="0025799D">
        <w:rPr>
          <w:rFonts w:ascii="Arial" w:hAnsi="Arial" w:cs="Arial"/>
        </w:rPr>
        <w:t>)</w:t>
      </w:r>
      <w:r w:rsidR="000C427A">
        <w:rPr>
          <w:rFonts w:ascii="Arial" w:hAnsi="Arial" w:cs="Arial"/>
        </w:rPr>
        <w:t>, the data field contains</w:t>
      </w:r>
      <w:r>
        <w:rPr>
          <w:rFonts w:ascii="Arial" w:hAnsi="Arial" w:cs="Arial"/>
        </w:rPr>
        <w:t xml:space="preserve"> some message to the other party and fits one of the following three formats:</w:t>
      </w:r>
    </w:p>
    <w:p w:rsidR="00EE0261" w:rsidRPr="00EC3841" w:rsidRDefault="00EE0261" w:rsidP="00EE0261">
      <w:pPr>
        <w:pStyle w:val="Heading2"/>
      </w:pPr>
      <w:r w:rsidRPr="00EC3841">
        <w:t>Command</w:t>
      </w:r>
    </w:p>
    <w:p w:rsidR="00CB3D68" w:rsidRDefault="00EE0261" w:rsidP="00CB3D68">
      <w:pPr>
        <w:spacing w:after="240"/>
        <w:jc w:val="both"/>
        <w:rPr>
          <w:rFonts w:ascii="Arial" w:hAnsi="Arial" w:cs="Arial"/>
        </w:rPr>
      </w:pPr>
      <w:r>
        <w:rPr>
          <w:rFonts w:ascii="Arial" w:hAnsi="Arial" w:cs="Arial"/>
        </w:rPr>
        <w:t xml:space="preserve">This kind of message </w:t>
      </w:r>
      <w:r w:rsidR="003C4478">
        <w:rPr>
          <w:rFonts w:ascii="Arial" w:hAnsi="Arial" w:cs="Arial"/>
        </w:rPr>
        <w:t>is sent</w:t>
      </w:r>
      <w:r>
        <w:rPr>
          <w:rFonts w:ascii="Arial" w:hAnsi="Arial" w:cs="Arial"/>
        </w:rPr>
        <w:t xml:space="preserve"> from the </w:t>
      </w:r>
      <w:r w:rsidR="003C4478">
        <w:rPr>
          <w:rFonts w:ascii="Arial" w:hAnsi="Arial" w:cs="Arial"/>
        </w:rPr>
        <w:t>Tap</w:t>
      </w:r>
      <w:r>
        <w:rPr>
          <w:rFonts w:ascii="Arial" w:hAnsi="Arial" w:cs="Arial"/>
        </w:rPr>
        <w:t xml:space="preserve"> </w:t>
      </w:r>
      <w:r w:rsidR="003C4478">
        <w:rPr>
          <w:rFonts w:ascii="Arial" w:hAnsi="Arial" w:cs="Arial"/>
        </w:rPr>
        <w:t>to the</w:t>
      </w:r>
      <w:r>
        <w:rPr>
          <w:rFonts w:ascii="Arial" w:hAnsi="Arial" w:cs="Arial"/>
        </w:rPr>
        <w:t xml:space="preserve"> Peg</w:t>
      </w:r>
      <w:r w:rsidR="0007739E">
        <w:rPr>
          <w:rFonts w:ascii="Arial" w:hAnsi="Arial" w:cs="Arial"/>
        </w:rPr>
        <w:t>. Its format is show</w:t>
      </w:r>
      <w:r w:rsidR="0007739E" w:rsidRPr="0007739E">
        <w:rPr>
          <w:rFonts w:ascii="Arial" w:hAnsi="Arial" w:cs="Arial"/>
        </w:rPr>
        <w:t xml:space="preserve">n in </w:t>
      </w:r>
      <w:fldSimple w:instr=" REF _Ref417283981 \h  \* MERGEFORMAT ">
        <w:r w:rsidR="0007739E" w:rsidRPr="0007739E">
          <w:rPr>
            <w:rFonts w:ascii="Arial" w:hAnsi="Arial" w:cs="Arial"/>
          </w:rPr>
          <w:t xml:space="preserve">Figure </w:t>
        </w:r>
        <w:r w:rsidR="0007739E" w:rsidRPr="0007739E">
          <w:rPr>
            <w:rFonts w:ascii="Arial" w:hAnsi="Arial" w:cs="Arial"/>
            <w:noProof/>
          </w:rPr>
          <w:t>2</w:t>
        </w:r>
      </w:fldSimple>
      <w:r w:rsidR="0007739E" w:rsidRPr="0007739E">
        <w:rPr>
          <w:rFonts w:ascii="Arial" w:hAnsi="Arial" w:cs="Arial"/>
        </w:rPr>
        <w:t>.</w:t>
      </w:r>
      <w:r w:rsidR="00CB3D68">
        <w:rPr>
          <w:rFonts w:ascii="Arial" w:hAnsi="Arial" w:cs="Arial"/>
        </w:rPr>
        <w:t xml:space="preserve"> The </w:t>
      </w:r>
      <w:proofErr w:type="spellStart"/>
      <w:r w:rsidR="00CB3D68">
        <w:rPr>
          <w:rFonts w:ascii="Arial" w:hAnsi="Arial" w:cs="Arial"/>
        </w:rPr>
        <w:t>op_code</w:t>
      </w:r>
      <w:proofErr w:type="spellEnd"/>
      <w:r w:rsidR="00CB3D68">
        <w:rPr>
          <w:rFonts w:ascii="Arial" w:hAnsi="Arial" w:cs="Arial"/>
        </w:rPr>
        <w:t xml:space="preserve"> field identifies the command type, </w:t>
      </w:r>
      <w:proofErr w:type="spellStart"/>
      <w:r w:rsidR="00CB3D68">
        <w:rPr>
          <w:rFonts w:ascii="Arial" w:hAnsi="Arial" w:cs="Arial"/>
        </w:rPr>
        <w:t>op_ref</w:t>
      </w:r>
      <w:proofErr w:type="spellEnd"/>
      <w:r w:rsidR="00CB3D68">
        <w:rPr>
          <w:rFonts w:ascii="Arial" w:hAnsi="Arial" w:cs="Arial"/>
        </w:rPr>
        <w:t xml:space="preserve"> is a </w:t>
      </w:r>
      <w:r w:rsidR="00CB3D68" w:rsidRPr="007041CB">
        <w:rPr>
          <w:rFonts w:ascii="Arial" w:hAnsi="Arial" w:cs="Arial"/>
          <w:i/>
        </w:rPr>
        <w:t>reference value</w:t>
      </w:r>
      <w:r w:rsidR="00CB3D68">
        <w:rPr>
          <w:rFonts w:ascii="Arial" w:hAnsi="Arial" w:cs="Arial"/>
        </w:rPr>
        <w:t xml:space="preserve"> associated with the command, whose purpose is to identify responses to different (outstanding) commands of the same type, </w:t>
      </w:r>
      <w:proofErr w:type="spellStart"/>
      <w:r w:rsidR="00CB3D68">
        <w:rPr>
          <w:rFonts w:ascii="Arial" w:hAnsi="Arial" w:cs="Arial"/>
        </w:rPr>
        <w:t>node_id</w:t>
      </w:r>
      <w:proofErr w:type="spellEnd"/>
      <w:r w:rsidR="00CB3D68">
        <w:rPr>
          <w:rFonts w:ascii="Arial" w:hAnsi="Arial" w:cs="Arial"/>
        </w:rPr>
        <w:t xml:space="preserve"> is the target node Id, and payload is the </w:t>
      </w:r>
      <w:proofErr w:type="spellStart"/>
      <w:r w:rsidR="00CB3D68">
        <w:rPr>
          <w:rFonts w:ascii="Arial" w:hAnsi="Arial" w:cs="Arial"/>
        </w:rPr>
        <w:t>op_code</w:t>
      </w:r>
      <w:proofErr w:type="spellEnd"/>
      <w:r w:rsidR="00CB3D68">
        <w:rPr>
          <w:rFonts w:ascii="Arial" w:hAnsi="Arial" w:cs="Arial"/>
        </w:rPr>
        <w:t>-specific content (parameters) of the command.</w:t>
      </w:r>
    </w:p>
    <w:p w:rsidR="00EE0261" w:rsidRDefault="00CB3D68" w:rsidP="00EE0261">
      <w:pPr>
        <w:spacing w:after="240"/>
        <w:jc w:val="both"/>
        <w:rPr>
          <w:rFonts w:ascii="Arial" w:hAnsi="Arial" w:cs="Arial"/>
        </w:rPr>
      </w:pPr>
      <w:r>
        <w:rPr>
          <w:rFonts w:ascii="Arial" w:hAnsi="Arial" w:cs="Arial"/>
        </w:rPr>
        <w:lastRenderedPageBreak/>
        <w:t xml:space="preserve">Note that the </w:t>
      </w:r>
      <w:proofErr w:type="spellStart"/>
      <w:r>
        <w:rPr>
          <w:rFonts w:ascii="Arial" w:hAnsi="Arial" w:cs="Arial"/>
        </w:rPr>
        <w:t>node_id</w:t>
      </w:r>
      <w:proofErr w:type="spellEnd"/>
      <w:r>
        <w:rPr>
          <w:rFonts w:ascii="Arial" w:hAnsi="Arial" w:cs="Arial"/>
        </w:rPr>
        <w:t xml:space="preserve"> field of a command need not be the same as the </w:t>
      </w:r>
      <w:proofErr w:type="spellStart"/>
      <w:r>
        <w:rPr>
          <w:rFonts w:ascii="Arial" w:hAnsi="Arial" w:cs="Arial"/>
        </w:rPr>
        <w:t>node_id</w:t>
      </w:r>
      <w:proofErr w:type="spellEnd"/>
      <w:r>
        <w:rPr>
          <w:rFonts w:ascii="Arial" w:hAnsi="Arial" w:cs="Arial"/>
        </w:rPr>
        <w:t xml:space="preserve"> field of the encapsulating packet, i.e., commands can be addressed to remote Pegs.</w:t>
      </w:r>
      <w:r>
        <w:rPr>
          <w:rStyle w:val="FootnoteReference"/>
          <w:rFonts w:ascii="Arial" w:hAnsi="Arial" w:cs="Arial"/>
        </w:rPr>
        <w:footnoteReference w:id="10"/>
      </w:r>
      <w:r>
        <w:rPr>
          <w:rFonts w:ascii="Arial" w:hAnsi="Arial" w:cs="Arial"/>
        </w:rPr>
        <w:t xml:space="preserve"> Typically a command describes some </w:t>
      </w:r>
      <w:r w:rsidRPr="007041CB">
        <w:rPr>
          <w:rFonts w:ascii="Arial" w:hAnsi="Arial" w:cs="Arial"/>
          <w:i/>
        </w:rPr>
        <w:t>action</w:t>
      </w:r>
      <w:r>
        <w:rPr>
          <w:rFonts w:ascii="Arial" w:hAnsi="Arial" w:cs="Arial"/>
        </w:rPr>
        <w:t xml:space="preserve"> to be carried out by the target Peg. </w:t>
      </w:r>
    </w:p>
    <w:p w:rsidR="0007739E" w:rsidRDefault="00092339" w:rsidP="0007739E">
      <w:pPr>
        <w:keepNext/>
        <w:spacing w:after="240"/>
        <w:jc w:val="center"/>
      </w:pPr>
      <w:r w:rsidRPr="007A0EC7">
        <w:rPr>
          <w:rFonts w:ascii="Arial" w:hAnsi="Arial" w:cs="Arial"/>
        </w:rPr>
        <w:pict>
          <v:shape id="_x0000_i1026" type="#_x0000_t75" style="width:330.8pt;height:50.95pt">
            <v:imagedata r:id="rId9" o:title="coformat"/>
          </v:shape>
        </w:pict>
      </w:r>
    </w:p>
    <w:p w:rsidR="0007739E" w:rsidRDefault="0007739E" w:rsidP="0007739E">
      <w:pPr>
        <w:pStyle w:val="Caption"/>
        <w:jc w:val="center"/>
        <w:rPr>
          <w:rFonts w:ascii="Arial" w:hAnsi="Arial" w:cs="Arial"/>
        </w:rPr>
      </w:pPr>
      <w:bookmarkStart w:id="31" w:name="_Ref417283981"/>
      <w:r>
        <w:t xml:space="preserve">Figure </w:t>
      </w:r>
      <w:fldSimple w:instr=" SEQ Figure \* ARABIC ">
        <w:r w:rsidR="007B02A8">
          <w:rPr>
            <w:noProof/>
          </w:rPr>
          <w:t>2</w:t>
        </w:r>
      </w:fldSimple>
      <w:bookmarkEnd w:id="31"/>
      <w:r>
        <w:t>. Command format.</w:t>
      </w:r>
    </w:p>
    <w:p w:rsidR="00EE0261" w:rsidRPr="00C91EDB" w:rsidRDefault="00EE0261" w:rsidP="007B02A8">
      <w:pPr>
        <w:pStyle w:val="Heading2"/>
      </w:pPr>
      <w:r w:rsidRPr="00C91EDB">
        <w:t>Response</w:t>
      </w:r>
    </w:p>
    <w:p w:rsidR="00EE0261" w:rsidRDefault="00EE0261" w:rsidP="00EE0261">
      <w:pPr>
        <w:spacing w:after="240"/>
        <w:jc w:val="both"/>
        <w:rPr>
          <w:rFonts w:ascii="Arial" w:hAnsi="Arial" w:cs="Arial"/>
        </w:rPr>
      </w:pPr>
      <w:r>
        <w:rPr>
          <w:rFonts w:ascii="Arial" w:hAnsi="Arial" w:cs="Arial"/>
        </w:rPr>
        <w:t xml:space="preserve">A message of this type originates in a Peg in </w:t>
      </w:r>
      <w:r w:rsidRPr="002C598B">
        <w:rPr>
          <w:rFonts w:ascii="Arial" w:hAnsi="Arial" w:cs="Arial"/>
          <w:i/>
        </w:rPr>
        <w:t>response</w:t>
      </w:r>
      <w:r>
        <w:rPr>
          <w:rFonts w:ascii="Arial" w:hAnsi="Arial" w:cs="Arial"/>
        </w:rPr>
        <w:t xml:space="preserve"> to a </w:t>
      </w:r>
      <w:r w:rsidRPr="00C91EDB">
        <w:rPr>
          <w:rFonts w:ascii="Arial" w:hAnsi="Arial" w:cs="Arial"/>
          <w:i/>
        </w:rPr>
        <w:t>command</w:t>
      </w:r>
      <w:r>
        <w:rPr>
          <w:rFonts w:ascii="Arial" w:hAnsi="Arial" w:cs="Arial"/>
        </w:rPr>
        <w:t xml:space="preserve"> and is always related to a specific command. The </w:t>
      </w:r>
      <w:r w:rsidR="007B02A8">
        <w:rPr>
          <w:rFonts w:ascii="Arial" w:hAnsi="Arial" w:cs="Arial"/>
        </w:rPr>
        <w:t xml:space="preserve">response </w:t>
      </w:r>
      <w:r>
        <w:rPr>
          <w:rFonts w:ascii="Arial" w:hAnsi="Arial" w:cs="Arial"/>
        </w:rPr>
        <w:t>format is</w:t>
      </w:r>
      <w:r w:rsidR="007B02A8">
        <w:rPr>
          <w:rFonts w:ascii="Arial" w:hAnsi="Arial" w:cs="Arial"/>
        </w:rPr>
        <w:t xml:space="preserve"> shown </w:t>
      </w:r>
      <w:r w:rsidR="007B02A8" w:rsidRPr="007B02A8">
        <w:rPr>
          <w:rFonts w:ascii="Arial" w:hAnsi="Arial" w:cs="Arial"/>
        </w:rPr>
        <w:t xml:space="preserve">in </w:t>
      </w:r>
      <w:fldSimple w:instr=" REF _Ref417288116 \h  \* MERGEFORMAT ">
        <w:r w:rsidR="007B02A8" w:rsidRPr="007B02A8">
          <w:rPr>
            <w:rFonts w:ascii="Arial" w:hAnsi="Arial" w:cs="Arial"/>
          </w:rPr>
          <w:t xml:space="preserve">Figure </w:t>
        </w:r>
        <w:r w:rsidR="007B02A8" w:rsidRPr="007B02A8">
          <w:rPr>
            <w:rFonts w:ascii="Arial" w:hAnsi="Arial" w:cs="Arial"/>
            <w:noProof/>
          </w:rPr>
          <w:t>3</w:t>
        </w:r>
      </w:fldSimple>
      <w:r w:rsidR="007B02A8" w:rsidRPr="007B02A8">
        <w:rPr>
          <w:rFonts w:ascii="Arial" w:hAnsi="Arial" w:cs="Arial"/>
        </w:rPr>
        <w:t>.</w:t>
      </w:r>
    </w:p>
    <w:p w:rsidR="007B02A8" w:rsidRDefault="00092339" w:rsidP="007B02A8">
      <w:pPr>
        <w:keepNext/>
        <w:spacing w:after="240"/>
        <w:jc w:val="center"/>
      </w:pPr>
      <w:r w:rsidRPr="007A0EC7">
        <w:rPr>
          <w:rFonts w:ascii="Arial" w:hAnsi="Arial" w:cs="Arial"/>
        </w:rPr>
        <w:pict>
          <v:shape id="_x0000_i1027" type="#_x0000_t75" style="width:393.3pt;height:50.95pt">
            <v:imagedata r:id="rId10" o:title="reformat"/>
          </v:shape>
        </w:pict>
      </w:r>
    </w:p>
    <w:p w:rsidR="007B02A8" w:rsidRDefault="007B02A8" w:rsidP="007B02A8">
      <w:pPr>
        <w:pStyle w:val="Caption"/>
        <w:jc w:val="center"/>
        <w:rPr>
          <w:rFonts w:ascii="Arial" w:hAnsi="Arial" w:cs="Arial"/>
        </w:rPr>
      </w:pPr>
      <w:bookmarkStart w:id="32" w:name="_Ref417288116"/>
      <w:r>
        <w:t xml:space="preserve">Figure </w:t>
      </w:r>
      <w:fldSimple w:instr=" SEQ Figure \* ARABIC ">
        <w:r>
          <w:rPr>
            <w:noProof/>
          </w:rPr>
          <w:t>3</w:t>
        </w:r>
      </w:fldSimple>
      <w:bookmarkEnd w:id="32"/>
      <w:r>
        <w:t>. Response format.</w:t>
      </w:r>
    </w:p>
    <w:p w:rsidR="00EE0261" w:rsidRDefault="00EE0261" w:rsidP="00EE0261">
      <w:pPr>
        <w:spacing w:after="240"/>
        <w:jc w:val="both"/>
        <w:rPr>
          <w:rFonts w:ascii="Arial" w:hAnsi="Arial" w:cs="Arial"/>
        </w:rPr>
      </w:pPr>
      <w:r>
        <w:rPr>
          <w:rFonts w:ascii="Arial" w:hAnsi="Arial" w:cs="Arial"/>
        </w:rPr>
        <w:t xml:space="preserve">The first two fields match the respective attributes of the corresponding (soliciting) command. The </w:t>
      </w:r>
      <w:r w:rsidR="007B02A8">
        <w:rPr>
          <w:rFonts w:ascii="Arial" w:hAnsi="Arial" w:cs="Arial"/>
        </w:rPr>
        <w:t>additional</w:t>
      </w:r>
      <w:r>
        <w:rPr>
          <w:rFonts w:ascii="Arial" w:hAnsi="Arial" w:cs="Arial"/>
        </w:rPr>
        <w:t xml:space="preserve"> field, </w:t>
      </w:r>
      <w:proofErr w:type="spellStart"/>
      <w:r>
        <w:rPr>
          <w:rFonts w:ascii="Arial" w:hAnsi="Arial" w:cs="Arial"/>
        </w:rPr>
        <w:t>op_rc</w:t>
      </w:r>
      <w:proofErr w:type="spellEnd"/>
      <w:r>
        <w:rPr>
          <w:rFonts w:ascii="Arial" w:hAnsi="Arial" w:cs="Arial"/>
        </w:rPr>
        <w:t xml:space="preserve">, is the response code (one byte) indicating the command's processing status. </w:t>
      </w:r>
      <w:r w:rsidR="00085D5F">
        <w:rPr>
          <w:rFonts w:ascii="Arial" w:hAnsi="Arial" w:cs="Arial"/>
        </w:rPr>
        <w:t xml:space="preserve">The header </w:t>
      </w:r>
      <w:r>
        <w:rPr>
          <w:rFonts w:ascii="Arial" w:hAnsi="Arial" w:cs="Arial"/>
        </w:rPr>
        <w:t>is followed by the command-specific payload constituting the actual response.</w:t>
      </w:r>
    </w:p>
    <w:p w:rsidR="007B02A8" w:rsidRDefault="00EE0261" w:rsidP="00EE0261">
      <w:pPr>
        <w:spacing w:after="240"/>
        <w:jc w:val="both"/>
        <w:rPr>
          <w:rFonts w:ascii="Arial" w:hAnsi="Arial" w:cs="Arial"/>
          <w:color w:val="C00000"/>
        </w:rPr>
      </w:pPr>
      <w:r>
        <w:rPr>
          <w:rFonts w:ascii="Arial" w:hAnsi="Arial" w:cs="Arial"/>
        </w:rPr>
        <w:t xml:space="preserve">Some commands are queries triggering prescribed, specific responses from target nodes. Such a command is </w:t>
      </w:r>
      <w:r w:rsidR="004C35E5">
        <w:rPr>
          <w:rFonts w:ascii="Arial" w:hAnsi="Arial" w:cs="Arial"/>
        </w:rPr>
        <w:t xml:space="preserve">(application-level) </w:t>
      </w:r>
      <w:r>
        <w:rPr>
          <w:rFonts w:ascii="Arial" w:hAnsi="Arial" w:cs="Arial"/>
        </w:rPr>
        <w:t xml:space="preserve">acknowledged by its response. For a non-query command, no automatic </w:t>
      </w:r>
      <w:r w:rsidR="004C35E5">
        <w:rPr>
          <w:rFonts w:ascii="Arial" w:hAnsi="Arial" w:cs="Arial"/>
        </w:rPr>
        <w:t xml:space="preserve">(application-level) </w:t>
      </w:r>
      <w:r>
        <w:rPr>
          <w:rFonts w:ascii="Arial" w:hAnsi="Arial" w:cs="Arial"/>
        </w:rPr>
        <w:t xml:space="preserve">acknowledgement is generated, unless the most significant bit of the reference byte is set. In such a case, the target Peg </w:t>
      </w:r>
      <w:r w:rsidR="004C35E5">
        <w:rPr>
          <w:rFonts w:ascii="Arial" w:hAnsi="Arial" w:cs="Arial"/>
        </w:rPr>
        <w:t>will issue</w:t>
      </w:r>
      <w:r>
        <w:rPr>
          <w:rFonts w:ascii="Arial" w:hAnsi="Arial" w:cs="Arial"/>
        </w:rPr>
        <w:t xml:space="preserve"> a response consisting of the matching </w:t>
      </w:r>
      <w:proofErr w:type="spellStart"/>
      <w:r>
        <w:rPr>
          <w:rFonts w:ascii="Arial" w:hAnsi="Arial" w:cs="Arial"/>
        </w:rPr>
        <w:t>op_code</w:t>
      </w:r>
      <w:proofErr w:type="spellEnd"/>
      <w:r>
        <w:rPr>
          <w:rFonts w:ascii="Arial" w:hAnsi="Arial" w:cs="Arial"/>
        </w:rPr>
        <w:t>/</w:t>
      </w:r>
      <w:proofErr w:type="spellStart"/>
      <w:r>
        <w:rPr>
          <w:rFonts w:ascii="Arial" w:hAnsi="Arial" w:cs="Arial"/>
        </w:rPr>
        <w:t>op_ref</w:t>
      </w:r>
      <w:proofErr w:type="spellEnd"/>
      <w:r>
        <w:rPr>
          <w:rFonts w:ascii="Arial" w:hAnsi="Arial" w:cs="Arial"/>
        </w:rPr>
        <w:t xml:space="preserve"> pair, </w:t>
      </w:r>
      <w:proofErr w:type="spellStart"/>
      <w:r>
        <w:rPr>
          <w:rFonts w:ascii="Arial" w:hAnsi="Arial" w:cs="Arial"/>
        </w:rPr>
        <w:t>op_rc</w:t>
      </w:r>
      <w:proofErr w:type="spellEnd"/>
      <w:r>
        <w:rPr>
          <w:rFonts w:ascii="Arial" w:hAnsi="Arial" w:cs="Arial"/>
        </w:rPr>
        <w:t>, and an empty payload.</w:t>
      </w:r>
    </w:p>
    <w:p w:rsidR="00EE0261" w:rsidRPr="0014543E" w:rsidRDefault="00EE0261" w:rsidP="007B02A8">
      <w:pPr>
        <w:pStyle w:val="Heading2"/>
      </w:pPr>
      <w:r>
        <w:t>Report</w:t>
      </w:r>
    </w:p>
    <w:p w:rsidR="00EE0261" w:rsidRDefault="00EE0261" w:rsidP="00EE0261">
      <w:pPr>
        <w:spacing w:after="240"/>
        <w:jc w:val="both"/>
        <w:rPr>
          <w:rFonts w:ascii="Arial" w:hAnsi="Arial" w:cs="Arial"/>
        </w:rPr>
      </w:pPr>
      <w:r>
        <w:rPr>
          <w:rFonts w:ascii="Arial" w:hAnsi="Arial" w:cs="Arial"/>
        </w:rPr>
        <w:t>Reports</w:t>
      </w:r>
      <w:r w:rsidR="007B02A8">
        <w:rPr>
          <w:rFonts w:ascii="Arial" w:hAnsi="Arial" w:cs="Arial"/>
        </w:rPr>
        <w:t xml:space="preserve"> </w:t>
      </w:r>
      <w:r w:rsidR="007B02A8" w:rsidRPr="007B02A8">
        <w:rPr>
          <w:rFonts w:ascii="Arial" w:hAnsi="Arial" w:cs="Arial"/>
        </w:rPr>
        <w:t xml:space="preserve">(see </w:t>
      </w:r>
      <w:fldSimple w:instr=" REF _Ref417288383 \h  \* MERGEFORMAT ">
        <w:r w:rsidR="007B02A8" w:rsidRPr="007B02A8">
          <w:rPr>
            <w:rFonts w:ascii="Arial" w:hAnsi="Arial" w:cs="Arial"/>
          </w:rPr>
          <w:t xml:space="preserve">Figure </w:t>
        </w:r>
        <w:r w:rsidR="007B02A8" w:rsidRPr="007B02A8">
          <w:rPr>
            <w:rFonts w:ascii="Arial" w:hAnsi="Arial" w:cs="Arial"/>
            <w:noProof/>
          </w:rPr>
          <w:t>4</w:t>
        </w:r>
      </w:fldSimple>
      <w:r w:rsidR="007B02A8" w:rsidRPr="007B02A8">
        <w:rPr>
          <w:rFonts w:ascii="Arial" w:hAnsi="Arial" w:cs="Arial"/>
        </w:rPr>
        <w:t>)</w:t>
      </w:r>
      <w:r>
        <w:rPr>
          <w:rFonts w:ascii="Arial" w:hAnsi="Arial" w:cs="Arial"/>
        </w:rPr>
        <w:t xml:space="preserve"> are unsolicited messages sent </w:t>
      </w:r>
      <w:r w:rsidR="007B02A8">
        <w:rPr>
          <w:rFonts w:ascii="Arial" w:hAnsi="Arial" w:cs="Arial"/>
        </w:rPr>
        <w:t>from</w:t>
      </w:r>
      <w:r>
        <w:rPr>
          <w:rFonts w:ascii="Arial" w:hAnsi="Arial" w:cs="Arial"/>
        </w:rPr>
        <w:t xml:space="preserve"> </w:t>
      </w:r>
      <w:r w:rsidR="007B02A8">
        <w:rPr>
          <w:rFonts w:ascii="Arial" w:hAnsi="Arial" w:cs="Arial"/>
        </w:rPr>
        <w:t>the Peg</w:t>
      </w:r>
      <w:r>
        <w:rPr>
          <w:rFonts w:ascii="Arial" w:hAnsi="Arial" w:cs="Arial"/>
        </w:rPr>
        <w:t xml:space="preserve"> </w:t>
      </w:r>
      <w:r w:rsidR="007B02A8">
        <w:rPr>
          <w:rFonts w:ascii="Arial" w:hAnsi="Arial" w:cs="Arial"/>
        </w:rPr>
        <w:t>to the Tap</w:t>
      </w:r>
      <w:r>
        <w:rPr>
          <w:rFonts w:ascii="Arial" w:hAnsi="Arial" w:cs="Arial"/>
        </w:rPr>
        <w:t xml:space="preserve">. In contrast to </w:t>
      </w:r>
      <w:r w:rsidRPr="004C35E5">
        <w:rPr>
          <w:rFonts w:ascii="Arial" w:hAnsi="Arial" w:cs="Arial"/>
        </w:rPr>
        <w:t>responses</w:t>
      </w:r>
      <w:r>
        <w:rPr>
          <w:rFonts w:ascii="Arial" w:hAnsi="Arial" w:cs="Arial"/>
        </w:rPr>
        <w:t>, they are not directly asso</w:t>
      </w:r>
      <w:r w:rsidR="007B02A8">
        <w:rPr>
          <w:rFonts w:ascii="Arial" w:hAnsi="Arial" w:cs="Arial"/>
        </w:rPr>
        <w:t>ciated with any prior commands.</w:t>
      </w:r>
    </w:p>
    <w:p w:rsidR="007B02A8" w:rsidRDefault="007B02A8" w:rsidP="007B02A8">
      <w:pPr>
        <w:spacing w:after="240"/>
        <w:jc w:val="both"/>
        <w:rPr>
          <w:rFonts w:ascii="Arial" w:hAnsi="Arial" w:cs="Arial"/>
        </w:rPr>
      </w:pPr>
      <w:r>
        <w:rPr>
          <w:rFonts w:ascii="Arial" w:hAnsi="Arial" w:cs="Arial"/>
        </w:rPr>
        <w:t xml:space="preserve">The </w:t>
      </w:r>
      <w:proofErr w:type="spellStart"/>
      <w:r>
        <w:rPr>
          <w:rFonts w:ascii="Arial" w:hAnsi="Arial" w:cs="Arial"/>
        </w:rPr>
        <w:t>rep_type</w:t>
      </w:r>
      <w:proofErr w:type="spellEnd"/>
      <w:r>
        <w:rPr>
          <w:rFonts w:ascii="Arial" w:hAnsi="Arial" w:cs="Arial"/>
        </w:rPr>
        <w:t xml:space="preserve"> field identifies the report type. The contents of payload are rep</w:t>
      </w:r>
      <w:r w:rsidR="004C35E5">
        <w:rPr>
          <w:rFonts w:ascii="Arial" w:hAnsi="Arial" w:cs="Arial"/>
        </w:rPr>
        <w:t>ort-type</w:t>
      </w:r>
      <w:r>
        <w:rPr>
          <w:rFonts w:ascii="Arial" w:hAnsi="Arial" w:cs="Arial"/>
        </w:rPr>
        <w:t xml:space="preserve">-specific. Note that 0xFF cannot be used as a command </w:t>
      </w:r>
      <w:proofErr w:type="spellStart"/>
      <w:r>
        <w:rPr>
          <w:rFonts w:ascii="Arial" w:hAnsi="Arial" w:cs="Arial"/>
        </w:rPr>
        <w:t>op_code</w:t>
      </w:r>
      <w:proofErr w:type="spellEnd"/>
      <w:r>
        <w:rPr>
          <w:rFonts w:ascii="Arial" w:hAnsi="Arial" w:cs="Arial"/>
        </w:rPr>
        <w:t xml:space="preserve"> (the role of this byte is to </w:t>
      </w:r>
      <w:r w:rsidR="00085D5F">
        <w:rPr>
          <w:rFonts w:ascii="Arial" w:hAnsi="Arial" w:cs="Arial"/>
        </w:rPr>
        <w:t>act as a reserved "</w:t>
      </w:r>
      <w:proofErr w:type="spellStart"/>
      <w:r w:rsidR="00085D5F">
        <w:rPr>
          <w:rFonts w:ascii="Arial" w:hAnsi="Arial" w:cs="Arial"/>
        </w:rPr>
        <w:t>opcode</w:t>
      </w:r>
      <w:proofErr w:type="spellEnd"/>
      <w:r w:rsidR="00085D5F">
        <w:rPr>
          <w:rFonts w:ascii="Arial" w:hAnsi="Arial" w:cs="Arial"/>
        </w:rPr>
        <w:t xml:space="preserve">" </w:t>
      </w:r>
      <w:r>
        <w:rPr>
          <w:rFonts w:ascii="Arial" w:hAnsi="Arial" w:cs="Arial"/>
        </w:rPr>
        <w:t>tell</w:t>
      </w:r>
      <w:r w:rsidR="00085D5F">
        <w:rPr>
          <w:rFonts w:ascii="Arial" w:hAnsi="Arial" w:cs="Arial"/>
        </w:rPr>
        <w:t>ing</w:t>
      </w:r>
      <w:r>
        <w:rPr>
          <w:rFonts w:ascii="Arial" w:hAnsi="Arial" w:cs="Arial"/>
        </w:rPr>
        <w:t xml:space="preserve"> reports from command responses).</w:t>
      </w:r>
    </w:p>
    <w:p w:rsidR="007B02A8" w:rsidRDefault="007B02A8" w:rsidP="00EE0261">
      <w:pPr>
        <w:spacing w:after="240"/>
        <w:jc w:val="both"/>
        <w:rPr>
          <w:rFonts w:ascii="Arial" w:hAnsi="Arial" w:cs="Arial"/>
        </w:rPr>
      </w:pPr>
      <w:r>
        <w:rPr>
          <w:rFonts w:ascii="Arial" w:hAnsi="Arial" w:cs="Arial"/>
        </w:rPr>
        <w:t>A typical example of a report is an event message or a (periodic) sensor readout.</w:t>
      </w:r>
    </w:p>
    <w:p w:rsidR="007B02A8" w:rsidRDefault="00092339" w:rsidP="007B02A8">
      <w:pPr>
        <w:keepNext/>
        <w:spacing w:after="240"/>
        <w:jc w:val="center"/>
      </w:pPr>
      <w:r w:rsidRPr="007A0EC7">
        <w:rPr>
          <w:rFonts w:ascii="Courier New" w:hAnsi="Courier New" w:cs="Courier New"/>
          <w:b/>
        </w:rPr>
        <w:lastRenderedPageBreak/>
        <w:pict>
          <v:shape id="_x0000_i1028" type="#_x0000_t75" style="width:3in;height:50.95pt">
            <v:imagedata r:id="rId11" o:title="rpformat"/>
          </v:shape>
        </w:pict>
      </w:r>
    </w:p>
    <w:p w:rsidR="007B02A8" w:rsidRDefault="007B02A8" w:rsidP="007B02A8">
      <w:pPr>
        <w:pStyle w:val="Caption"/>
        <w:jc w:val="center"/>
        <w:rPr>
          <w:rFonts w:ascii="Courier New" w:hAnsi="Courier New" w:cs="Courier New"/>
          <w:b w:val="0"/>
        </w:rPr>
      </w:pPr>
      <w:bookmarkStart w:id="33" w:name="_Ref417288383"/>
      <w:r>
        <w:t xml:space="preserve">Figure </w:t>
      </w:r>
      <w:fldSimple w:instr=" SEQ Figure \* ARABIC ">
        <w:r>
          <w:rPr>
            <w:noProof/>
          </w:rPr>
          <w:t>4</w:t>
        </w:r>
      </w:fldSimple>
      <w:bookmarkEnd w:id="33"/>
      <w:r>
        <w:t>. Report format.</w:t>
      </w:r>
    </w:p>
    <w:p w:rsidR="00C11B72" w:rsidRDefault="00C11B72" w:rsidP="00C11B72">
      <w:pPr>
        <w:pStyle w:val="Heading1"/>
        <w:spacing w:after="240"/>
      </w:pPr>
      <w:r>
        <w:t>The list of messages</w:t>
      </w:r>
    </w:p>
    <w:p w:rsidR="00C11B72" w:rsidRDefault="00C11B72" w:rsidP="00EE0261">
      <w:pPr>
        <w:spacing w:after="240"/>
        <w:jc w:val="both"/>
        <w:rPr>
          <w:rFonts w:ascii="Arial" w:hAnsi="Arial" w:cs="Arial"/>
        </w:rPr>
      </w:pPr>
      <w:r>
        <w:rPr>
          <w:rFonts w:ascii="Arial" w:hAnsi="Arial" w:cs="Arial"/>
        </w:rPr>
        <w:t xml:space="preserve">This list </w:t>
      </w:r>
      <w:del w:id="34" w:author="Pawel Gburzynski" w:date="2015-06-30T11:04:00Z">
        <w:r w:rsidDel="00A60E18">
          <w:rPr>
            <w:rFonts w:ascii="Arial" w:hAnsi="Arial" w:cs="Arial"/>
          </w:rPr>
          <w:delText>doesn't exhaust all message types and their parameters.</w:delText>
        </w:r>
        <w:r w:rsidR="004C35E5" w:rsidDel="00A60E18">
          <w:rPr>
            <w:rFonts w:ascii="Arial" w:hAnsi="Arial" w:cs="Arial"/>
          </w:rPr>
          <w:delText xml:space="preserve"> At this stage we want to agree on the format </w:delText>
        </w:r>
        <w:r w:rsidR="00127E95" w:rsidDel="00A60E18">
          <w:rPr>
            <w:rFonts w:ascii="Arial" w:hAnsi="Arial" w:cs="Arial"/>
          </w:rPr>
          <w:delText xml:space="preserve">of OSSI for the upcoming deployment (dubbed Alphanet 1.5) </w:delText>
        </w:r>
        <w:r w:rsidR="004C35E5" w:rsidDel="00A60E18">
          <w:rPr>
            <w:rFonts w:ascii="Arial" w:hAnsi="Arial" w:cs="Arial"/>
          </w:rPr>
          <w:delText>and hint at a few possib</w:delText>
        </w:r>
        <w:r w:rsidR="00127E95" w:rsidDel="00A60E18">
          <w:rPr>
            <w:rFonts w:ascii="Arial" w:hAnsi="Arial" w:cs="Arial"/>
          </w:rPr>
          <w:delText>i</w:delText>
        </w:r>
        <w:r w:rsidR="004C35E5" w:rsidDel="00A60E18">
          <w:rPr>
            <w:rFonts w:ascii="Arial" w:hAnsi="Arial" w:cs="Arial"/>
          </w:rPr>
          <w:delText>lities</w:delText>
        </w:r>
        <w:r w:rsidR="00127E95" w:rsidDel="00A60E18">
          <w:rPr>
            <w:rFonts w:ascii="Arial" w:hAnsi="Arial" w:cs="Arial"/>
          </w:rPr>
          <w:delText xml:space="preserve"> that we may want to implement in Alphanet 2.0 (1.5 will not change </w:delText>
        </w:r>
        <w:r w:rsidR="00085D5F" w:rsidDel="00A60E18">
          <w:rPr>
            <w:rFonts w:ascii="Arial" w:hAnsi="Arial" w:cs="Arial"/>
          </w:rPr>
          <w:delText>the</w:delText>
        </w:r>
        <w:r w:rsidR="00127E95" w:rsidDel="00A60E18">
          <w:rPr>
            <w:rFonts w:ascii="Arial" w:hAnsi="Arial" w:cs="Arial"/>
          </w:rPr>
          <w:delText xml:space="preserve"> functionality </w:delText>
        </w:r>
        <w:r w:rsidR="00085D5F" w:rsidDel="00A60E18">
          <w:rPr>
            <w:rFonts w:ascii="Arial" w:hAnsi="Arial" w:cs="Arial"/>
          </w:rPr>
          <w:delText xml:space="preserve">of 1.0 </w:delText>
        </w:r>
        <w:r w:rsidR="00127E95" w:rsidDel="00A60E18">
          <w:rPr>
            <w:rFonts w:ascii="Arial" w:hAnsi="Arial" w:cs="Arial"/>
          </w:rPr>
          <w:delText>beyond the OSSI format)</w:delText>
        </w:r>
      </w:del>
      <w:ins w:id="35" w:author="Pawel Gburzynski" w:date="2015-06-30T11:04:00Z">
        <w:r w:rsidR="00A60E18">
          <w:rPr>
            <w:rFonts w:ascii="Arial" w:hAnsi="Arial" w:cs="Arial"/>
          </w:rPr>
          <w:t>is preliminary and will grow</w:t>
        </w:r>
      </w:ins>
      <w:r w:rsidR="004C35E5">
        <w:rPr>
          <w:rFonts w:ascii="Arial" w:hAnsi="Arial" w:cs="Arial"/>
        </w:rPr>
        <w:t>.</w:t>
      </w:r>
    </w:p>
    <w:p w:rsidR="00127E95" w:rsidRDefault="00127E95" w:rsidP="00EE0261">
      <w:pPr>
        <w:spacing w:after="240"/>
        <w:jc w:val="both"/>
        <w:rPr>
          <w:rFonts w:ascii="Arial" w:hAnsi="Arial" w:cs="Arial"/>
        </w:rPr>
      </w:pPr>
      <w:r>
        <w:rPr>
          <w:rFonts w:ascii="Arial" w:hAnsi="Arial" w:cs="Arial"/>
        </w:rPr>
        <w:t xml:space="preserve">Note that the OSSI defined here applies only to Pegs. Configuring Tags is intentionally left out, as it is not known yet how we should approach it in </w:t>
      </w:r>
      <w:proofErr w:type="spellStart"/>
      <w:r>
        <w:rPr>
          <w:rFonts w:ascii="Arial" w:hAnsi="Arial" w:cs="Arial"/>
        </w:rPr>
        <w:t>Alphanet</w:t>
      </w:r>
      <w:proofErr w:type="spellEnd"/>
      <w:r>
        <w:rPr>
          <w:rFonts w:ascii="Arial" w:hAnsi="Arial" w:cs="Arial"/>
        </w:rPr>
        <w:t xml:space="preserve"> 2.0 or </w:t>
      </w:r>
      <w:r w:rsidR="00085D5F">
        <w:rPr>
          <w:rFonts w:ascii="Arial" w:hAnsi="Arial" w:cs="Arial"/>
        </w:rPr>
        <w:t xml:space="preserve">in </w:t>
      </w:r>
      <w:r>
        <w:rPr>
          <w:rFonts w:ascii="Arial" w:hAnsi="Arial" w:cs="Arial"/>
        </w:rPr>
        <w:t>ATOL firmware.</w:t>
      </w:r>
    </w:p>
    <w:p w:rsidR="00C11B72" w:rsidRPr="004C4239" w:rsidRDefault="00C11B72" w:rsidP="00C11B72">
      <w:pPr>
        <w:pStyle w:val="Heading2"/>
        <w:spacing w:after="240"/>
      </w:pPr>
      <w:r>
        <w:t>Commands</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463C35" w:rsidRDefault="00C11B72" w:rsidP="00764744">
            <w:pPr>
              <w:pStyle w:val="Heading3"/>
              <w:spacing w:before="120" w:after="120"/>
              <w:ind w:left="720"/>
              <w:outlineLvl w:val="2"/>
              <w:rPr>
                <w:b/>
              </w:rPr>
            </w:pPr>
            <w:r w:rsidRPr="00463C35">
              <w:rPr>
                <w:b/>
              </w:rPr>
              <w:t>Set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CMD_SET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 xml:space="preserve">The command sets various configuration parameters of the </w:t>
      </w:r>
      <w:r w:rsidR="000E3554">
        <w:rPr>
          <w:rFonts w:ascii="Arial" w:hAnsi="Arial" w:cs="Arial"/>
        </w:rPr>
        <w:t>Peg</w:t>
      </w:r>
      <w:r>
        <w:rPr>
          <w:rFonts w:ascii="Arial" w:hAnsi="Arial" w:cs="Arial"/>
        </w:rPr>
        <w:t>. The payload consists of any sequence of pairs:</w:t>
      </w:r>
    </w:p>
    <w:p w:rsidR="00C11B72" w:rsidRPr="00584ACE" w:rsidRDefault="00C11B72" w:rsidP="00C11B72">
      <w:pPr>
        <w:spacing w:after="240"/>
        <w:jc w:val="both"/>
        <w:rPr>
          <w:rFonts w:ascii="Arial" w:hAnsi="Arial" w:cs="Arial"/>
          <w:i/>
        </w:rPr>
      </w:pPr>
      <w:r>
        <w:rPr>
          <w:rFonts w:ascii="Arial" w:hAnsi="Arial" w:cs="Arial"/>
        </w:rPr>
        <w:tab/>
      </w:r>
      <w:proofErr w:type="spellStart"/>
      <w:r w:rsidRPr="00584ACE">
        <w:rPr>
          <w:rFonts w:ascii="Arial" w:hAnsi="Arial" w:cs="Arial"/>
          <w:i/>
        </w:rPr>
        <w:t>ptype</w:t>
      </w:r>
      <w:proofErr w:type="spellEnd"/>
      <w:r w:rsidRPr="00584ACE">
        <w:rPr>
          <w:rFonts w:ascii="Arial" w:hAnsi="Arial" w:cs="Arial"/>
          <w:i/>
        </w:rPr>
        <w:t xml:space="preserve"> </w:t>
      </w:r>
      <w:proofErr w:type="spellStart"/>
      <w:r w:rsidRPr="00584ACE">
        <w:rPr>
          <w:rFonts w:ascii="Arial" w:hAnsi="Arial" w:cs="Arial"/>
          <w:i/>
        </w:rPr>
        <w:t>pvalue</w:t>
      </w:r>
      <w:proofErr w:type="spellEnd"/>
    </w:p>
    <w:p w:rsidR="00C11B72" w:rsidRDefault="00C11B72" w:rsidP="00C11B72">
      <w:pPr>
        <w:spacing w:after="240"/>
        <w:jc w:val="both"/>
        <w:rPr>
          <w:rFonts w:ascii="Arial" w:hAnsi="Arial" w:cs="Arial"/>
        </w:rPr>
      </w:pPr>
      <w:r>
        <w:rPr>
          <w:rFonts w:ascii="Arial" w:hAnsi="Arial" w:cs="Arial"/>
        </w:rPr>
        <w:t xml:space="preserve">up to the </w:t>
      </w:r>
      <w:r w:rsidR="004424B7">
        <w:rPr>
          <w:rFonts w:ascii="Arial" w:hAnsi="Arial" w:cs="Arial"/>
        </w:rPr>
        <w:t xml:space="preserve">maximum </w:t>
      </w:r>
      <w:r>
        <w:rPr>
          <w:rFonts w:ascii="Arial" w:hAnsi="Arial" w:cs="Arial"/>
        </w:rPr>
        <w:t xml:space="preserve">length of </w:t>
      </w:r>
      <w:r w:rsidR="000E3554">
        <w:rPr>
          <w:rFonts w:ascii="Arial" w:hAnsi="Arial" w:cs="Arial"/>
        </w:rPr>
        <w:t>74 bytes,</w:t>
      </w:r>
      <w:r>
        <w:rPr>
          <w:rFonts w:ascii="Arial" w:hAnsi="Arial" w:cs="Arial"/>
        </w:rPr>
        <w:t xml:space="preserve"> where </w:t>
      </w:r>
      <w:proofErr w:type="spellStart"/>
      <w:r w:rsidRPr="00025C87">
        <w:rPr>
          <w:rFonts w:ascii="Arial" w:hAnsi="Arial" w:cs="Arial"/>
          <w:i/>
        </w:rPr>
        <w:t>ptype</w:t>
      </w:r>
      <w:proofErr w:type="spellEnd"/>
      <w:r>
        <w:rPr>
          <w:rFonts w:ascii="Arial" w:hAnsi="Arial" w:cs="Arial"/>
        </w:rPr>
        <w:t xml:space="preserve"> is a single byte identifying the parameter, and </w:t>
      </w:r>
      <w:r w:rsidRPr="00025C87">
        <w:rPr>
          <w:rFonts w:ascii="Arial" w:hAnsi="Arial" w:cs="Arial"/>
          <w:i/>
        </w:rPr>
        <w:t>value</w:t>
      </w:r>
      <w:r>
        <w:rPr>
          <w:rFonts w:ascii="Arial" w:hAnsi="Arial" w:cs="Arial"/>
        </w:rPr>
        <w:t xml:space="preserve"> is the parameter value. The length of </w:t>
      </w:r>
      <w:proofErr w:type="spellStart"/>
      <w:r w:rsidRPr="00584ACE">
        <w:rPr>
          <w:rFonts w:ascii="Arial" w:hAnsi="Arial" w:cs="Arial"/>
          <w:i/>
        </w:rPr>
        <w:t>pvalue</w:t>
      </w:r>
      <w:proofErr w:type="spellEnd"/>
      <w:r>
        <w:rPr>
          <w:rFonts w:ascii="Arial" w:hAnsi="Arial" w:cs="Arial"/>
        </w:rPr>
        <w:t xml:space="preserve"> is determined by </w:t>
      </w:r>
      <w:proofErr w:type="spellStart"/>
      <w:r w:rsidRPr="00584ACE">
        <w:rPr>
          <w:rFonts w:ascii="Arial" w:hAnsi="Arial" w:cs="Arial"/>
          <w:i/>
        </w:rPr>
        <w:t>ptype</w:t>
      </w:r>
      <w:proofErr w:type="spellEnd"/>
      <w:r>
        <w:rPr>
          <w:rFonts w:ascii="Arial" w:hAnsi="Arial" w:cs="Arial"/>
        </w:rPr>
        <w:t xml:space="preserve">. In all cases where </w:t>
      </w:r>
      <w:proofErr w:type="spellStart"/>
      <w:r w:rsidRPr="00584ACE">
        <w:rPr>
          <w:rFonts w:ascii="Arial" w:hAnsi="Arial" w:cs="Arial"/>
          <w:i/>
        </w:rPr>
        <w:t>pvalue</w:t>
      </w:r>
      <w:proofErr w:type="spellEnd"/>
      <w:r>
        <w:rPr>
          <w:rFonts w:ascii="Arial" w:hAnsi="Arial" w:cs="Arial"/>
        </w:rPr>
        <w:t xml:space="preserve"> is numerical and longer than one byte, it is interpreted</w:t>
      </w:r>
      <w:ins w:id="36" w:author="Pawel Gburzynski" w:date="2015-06-30T11:05:00Z">
        <w:r w:rsidR="00A60E18">
          <w:rPr>
            <w:rFonts w:ascii="Arial" w:hAnsi="Arial" w:cs="Arial"/>
          </w:rPr>
          <w:t xml:space="preserve"> as</w:t>
        </w:r>
      </w:ins>
      <w:r>
        <w:rPr>
          <w:rFonts w:ascii="Arial" w:hAnsi="Arial" w:cs="Arial"/>
        </w:rPr>
        <w:t xml:space="preserve"> little-endian. Here is the list of </w:t>
      </w:r>
      <w:proofErr w:type="spellStart"/>
      <w:r w:rsidRPr="00A0447D">
        <w:rPr>
          <w:rFonts w:ascii="Arial" w:hAnsi="Arial" w:cs="Arial"/>
          <w:i/>
        </w:rPr>
        <w:t>ptypes</w:t>
      </w:r>
      <w:proofErr w:type="spellEnd"/>
      <w:r>
        <w:rPr>
          <w:rFonts w:ascii="Arial" w:hAnsi="Arial" w:cs="Arial"/>
        </w:rPr>
        <w:t xml:space="preserve"> and the corresponding </w:t>
      </w:r>
      <w:proofErr w:type="spellStart"/>
      <w:r w:rsidRPr="004C0479">
        <w:rPr>
          <w:rFonts w:ascii="Arial" w:hAnsi="Arial" w:cs="Arial"/>
          <w:i/>
        </w:rPr>
        <w:t>pvalues</w:t>
      </w:r>
      <w:proofErr w:type="spellEnd"/>
      <w:r>
        <w:rPr>
          <w:rFonts w:ascii="Arial" w:hAnsi="Arial" w:cs="Arial"/>
        </w:rPr>
        <w:t>:</w:t>
      </w:r>
      <w:r>
        <w:rPr>
          <w:rFonts w:ascii="Arial" w:hAnsi="Arial" w:cs="Arial"/>
        </w:rPr>
        <w:tab/>
      </w:r>
    </w:p>
    <w:tbl>
      <w:tblPr>
        <w:tblStyle w:val="TableGrid"/>
        <w:tblW w:w="0" w:type="auto"/>
        <w:shd w:val="clear" w:color="auto" w:fill="A6A6A6" w:themeFill="background1" w:themeFillShade="A6"/>
        <w:tblLook w:val="04A0"/>
      </w:tblPr>
      <w:tblGrid>
        <w:gridCol w:w="1879"/>
        <w:gridCol w:w="805"/>
        <w:gridCol w:w="872"/>
        <w:gridCol w:w="6020"/>
      </w:tblGrid>
      <w:tr w:rsidR="00C11B72" w:rsidTr="00974B6A">
        <w:tc>
          <w:tcPr>
            <w:tcW w:w="1879"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05"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Code</w:t>
            </w:r>
          </w:p>
        </w:tc>
        <w:tc>
          <w:tcPr>
            <w:tcW w:w="872"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6020"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Description</w:t>
            </w:r>
          </w:p>
        </w:tc>
      </w:tr>
      <w:tr w:rsidR="00C11B72" w:rsidTr="00772632">
        <w:tc>
          <w:tcPr>
            <w:tcW w:w="1879"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05"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72"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w:t>
            </w:r>
            <w:r w:rsidR="004C35E5">
              <w:rPr>
                <w:rFonts w:ascii="Arial" w:hAnsi="Arial" w:cs="Arial"/>
              </w:rPr>
              <w:t>(</w:t>
            </w:r>
            <w:r>
              <w:rPr>
                <w:rFonts w:ascii="Arial" w:hAnsi="Arial" w:cs="Arial"/>
              </w:rPr>
              <w:t>aka</w:t>
            </w:r>
            <w:r w:rsidRPr="004C0479">
              <w:rPr>
                <w:rFonts w:ascii="Arial" w:hAnsi="Arial" w:cs="Arial"/>
              </w:rPr>
              <w:t xml:space="preserve"> Node ID</w:t>
            </w:r>
            <w:r w:rsidR="004C35E5">
              <w:rPr>
                <w:rFonts w:ascii="Arial" w:hAnsi="Arial" w:cs="Arial"/>
              </w:rPr>
              <w:t>)</w:t>
            </w:r>
          </w:p>
        </w:tc>
      </w:tr>
      <w:tr w:rsidR="00974B6A" w:rsidTr="001F6F59">
        <w:tc>
          <w:tcPr>
            <w:tcW w:w="1879" w:type="dxa"/>
            <w:shd w:val="clear" w:color="auto" w:fill="auto"/>
          </w:tcPr>
          <w:p w:rsidR="00974B6A" w:rsidRPr="004C0479" w:rsidRDefault="00974B6A" w:rsidP="00707EFF">
            <w:pPr>
              <w:spacing w:before="120" w:after="120"/>
              <w:rPr>
                <w:rFonts w:ascii="Arial" w:hAnsi="Arial" w:cs="Arial"/>
              </w:rPr>
            </w:pPr>
            <w:r>
              <w:rPr>
                <w:rFonts w:ascii="Arial" w:hAnsi="Arial" w:cs="Arial"/>
              </w:rPr>
              <w:t>PAR_M</w:t>
            </w:r>
            <w:r w:rsidR="004B6D73">
              <w:rPr>
                <w:rFonts w:ascii="Arial" w:hAnsi="Arial" w:cs="Arial"/>
              </w:rPr>
              <w:t>ID</w:t>
            </w:r>
          </w:p>
        </w:tc>
        <w:tc>
          <w:tcPr>
            <w:tcW w:w="805"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0x0</w:t>
            </w:r>
            <w:r w:rsidR="004B6D73">
              <w:rPr>
                <w:rFonts w:ascii="Arial" w:hAnsi="Arial" w:cs="Arial"/>
              </w:rPr>
              <w:t>3</w:t>
            </w:r>
          </w:p>
        </w:tc>
        <w:tc>
          <w:tcPr>
            <w:tcW w:w="872"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974B6A" w:rsidRPr="004C0479" w:rsidRDefault="00974B6A" w:rsidP="00974B6A">
            <w:pPr>
              <w:spacing w:before="120" w:after="120"/>
              <w:jc w:val="both"/>
              <w:rPr>
                <w:rFonts w:ascii="Arial" w:hAnsi="Arial" w:cs="Arial"/>
              </w:rPr>
            </w:pPr>
            <w:r>
              <w:rPr>
                <w:rFonts w:ascii="Arial" w:hAnsi="Arial" w:cs="Arial"/>
              </w:rPr>
              <w:t>Master</w:t>
            </w:r>
            <w:r w:rsidRPr="004C0479">
              <w:rPr>
                <w:rFonts w:ascii="Arial" w:hAnsi="Arial" w:cs="Arial"/>
              </w:rPr>
              <w:t xml:space="preserve"> ID</w:t>
            </w:r>
          </w:p>
        </w:tc>
      </w:tr>
      <w:tr w:rsidR="00C11B72" w:rsidTr="001F6F59">
        <w:tc>
          <w:tcPr>
            <w:tcW w:w="1879"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05"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72"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6020"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PAR_TARP_L</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0x05</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level</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PAR_TARP_S</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0x06</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slack</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lastRenderedPageBreak/>
              <w:t>PAR_TARP_R</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0x07</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route recovery speed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PAR_TARP_F</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0x08</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forwarding (on/off)</w:t>
            </w:r>
          </w:p>
        </w:tc>
      </w:tr>
      <w:tr w:rsidR="001F6F59" w:rsidTr="00707EFF">
        <w:tc>
          <w:tcPr>
            <w:tcW w:w="1879" w:type="dxa"/>
            <w:shd w:val="clear" w:color="auto" w:fill="auto"/>
          </w:tcPr>
          <w:p w:rsidR="001F6F59" w:rsidRDefault="001F6F59" w:rsidP="00707EFF">
            <w:pPr>
              <w:spacing w:before="120" w:after="120"/>
              <w:rPr>
                <w:rFonts w:ascii="Arial" w:hAnsi="Arial" w:cs="Arial"/>
              </w:rPr>
            </w:pPr>
            <w:r>
              <w:rPr>
                <w:rFonts w:ascii="Arial" w:hAnsi="Arial" w:cs="Arial"/>
              </w:rPr>
              <w:t>PAR_TARP</w:t>
            </w:r>
          </w:p>
        </w:tc>
        <w:tc>
          <w:tcPr>
            <w:tcW w:w="805" w:type="dxa"/>
            <w:shd w:val="clear" w:color="auto" w:fill="auto"/>
          </w:tcPr>
          <w:p w:rsidR="001F6F59" w:rsidRDefault="001F6F59" w:rsidP="00707EFF">
            <w:pPr>
              <w:spacing w:before="120" w:after="120"/>
              <w:jc w:val="both"/>
              <w:rPr>
                <w:rFonts w:ascii="Arial" w:hAnsi="Arial" w:cs="Arial"/>
              </w:rPr>
            </w:pPr>
            <w:r>
              <w:rPr>
                <w:rFonts w:ascii="Arial" w:hAnsi="Arial" w:cs="Arial"/>
              </w:rPr>
              <w:t>0x09</w:t>
            </w:r>
          </w:p>
        </w:tc>
        <w:tc>
          <w:tcPr>
            <w:tcW w:w="872" w:type="dxa"/>
            <w:shd w:val="clear" w:color="auto" w:fill="auto"/>
          </w:tcPr>
          <w:p w:rsidR="001F6F59" w:rsidRDefault="001F6F59" w:rsidP="00707EFF">
            <w:pPr>
              <w:spacing w:before="120" w:after="120"/>
              <w:jc w:val="both"/>
              <w:rPr>
                <w:rFonts w:ascii="Arial" w:hAnsi="Arial" w:cs="Arial"/>
              </w:rPr>
            </w:pPr>
            <w:r>
              <w:rPr>
                <w:rFonts w:ascii="Arial" w:hAnsi="Arial" w:cs="Arial"/>
              </w:rPr>
              <w:t>1 (UB)</w:t>
            </w:r>
          </w:p>
        </w:tc>
        <w:tc>
          <w:tcPr>
            <w:tcW w:w="6020" w:type="dxa"/>
            <w:shd w:val="clear" w:color="auto" w:fill="auto"/>
          </w:tcPr>
          <w:p w:rsidR="001F6F59" w:rsidRDefault="001F6F59" w:rsidP="00707EFF">
            <w:pPr>
              <w:spacing w:before="120" w:after="120"/>
              <w:jc w:val="both"/>
              <w:rPr>
                <w:rFonts w:ascii="Arial" w:hAnsi="Arial" w:cs="Arial"/>
              </w:rPr>
            </w:pPr>
            <w:r>
              <w:rPr>
                <w:rFonts w:ascii="Arial" w:hAnsi="Arial" w:cs="Arial"/>
              </w:rPr>
              <w:t>TARP all parameters (byte)</w:t>
            </w:r>
          </w:p>
        </w:tc>
      </w:tr>
      <w:tr w:rsidR="00764744" w:rsidTr="00974B6A">
        <w:tc>
          <w:tcPr>
            <w:tcW w:w="1879" w:type="dxa"/>
            <w:shd w:val="clear" w:color="auto" w:fill="auto"/>
          </w:tcPr>
          <w:p w:rsidR="00764744" w:rsidRDefault="00764744" w:rsidP="00764744">
            <w:pPr>
              <w:spacing w:before="120" w:after="120"/>
              <w:rPr>
                <w:rFonts w:ascii="Arial" w:hAnsi="Arial" w:cs="Arial"/>
              </w:rPr>
            </w:pPr>
            <w:r>
              <w:rPr>
                <w:rFonts w:ascii="Arial" w:hAnsi="Arial" w:cs="Arial"/>
              </w:rPr>
              <w:t>PAR_</w:t>
            </w:r>
            <w:r w:rsidR="00247B20">
              <w:rPr>
                <w:rFonts w:ascii="Arial" w:hAnsi="Arial" w:cs="Arial"/>
              </w:rPr>
              <w:t>TAG_MGR</w:t>
            </w:r>
          </w:p>
        </w:tc>
        <w:tc>
          <w:tcPr>
            <w:tcW w:w="805" w:type="dxa"/>
            <w:shd w:val="clear" w:color="auto" w:fill="auto"/>
          </w:tcPr>
          <w:p w:rsidR="00764744" w:rsidRDefault="00764744" w:rsidP="00764744">
            <w:pPr>
              <w:spacing w:before="120" w:after="120"/>
              <w:jc w:val="both"/>
              <w:rPr>
                <w:rFonts w:ascii="Arial" w:hAnsi="Arial" w:cs="Arial"/>
              </w:rPr>
            </w:pPr>
            <w:r>
              <w:rPr>
                <w:rFonts w:ascii="Arial" w:hAnsi="Arial" w:cs="Arial"/>
              </w:rPr>
              <w:t>0x0</w:t>
            </w:r>
            <w:r w:rsidR="00707EFF">
              <w:rPr>
                <w:rFonts w:ascii="Arial" w:hAnsi="Arial" w:cs="Arial"/>
              </w:rPr>
              <w:t>B</w:t>
            </w:r>
          </w:p>
        </w:tc>
        <w:tc>
          <w:tcPr>
            <w:tcW w:w="872" w:type="dxa"/>
            <w:shd w:val="clear" w:color="auto" w:fill="auto"/>
          </w:tcPr>
          <w:p w:rsidR="00764744" w:rsidRDefault="00764744" w:rsidP="00764744">
            <w:pPr>
              <w:spacing w:before="120" w:after="120"/>
              <w:jc w:val="both"/>
              <w:rPr>
                <w:rFonts w:ascii="Arial" w:hAnsi="Arial" w:cs="Arial"/>
              </w:rPr>
            </w:pPr>
            <w:r>
              <w:rPr>
                <w:rFonts w:ascii="Arial" w:hAnsi="Arial" w:cs="Arial"/>
              </w:rPr>
              <w:t>1 (UB)</w:t>
            </w:r>
          </w:p>
        </w:tc>
        <w:tc>
          <w:tcPr>
            <w:tcW w:w="6020" w:type="dxa"/>
            <w:shd w:val="clear" w:color="auto" w:fill="auto"/>
          </w:tcPr>
          <w:p w:rsidR="00764744" w:rsidRDefault="00247B20" w:rsidP="00764744">
            <w:pPr>
              <w:spacing w:before="120" w:after="120"/>
              <w:jc w:val="both"/>
              <w:rPr>
                <w:rFonts w:ascii="Arial" w:hAnsi="Arial" w:cs="Arial"/>
              </w:rPr>
            </w:pPr>
            <w:r>
              <w:rPr>
                <w:rFonts w:ascii="Arial" w:hAnsi="Arial" w:cs="Arial"/>
              </w:rPr>
              <w:t>Accept alarms, manage tags (not only on the Master)</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PAR_AUDIT</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2 (UI)</w:t>
            </w:r>
          </w:p>
        </w:tc>
        <w:tc>
          <w:tcPr>
            <w:tcW w:w="6020" w:type="dxa"/>
            <w:shd w:val="clear" w:color="auto" w:fill="auto"/>
          </w:tcPr>
          <w:p w:rsidR="00DE4627" w:rsidRDefault="00DE4627" w:rsidP="00A60E18">
            <w:pPr>
              <w:spacing w:before="120" w:after="120"/>
              <w:jc w:val="both"/>
              <w:rPr>
                <w:rFonts w:ascii="Arial" w:hAnsi="Arial" w:cs="Arial"/>
              </w:rPr>
            </w:pPr>
            <w:del w:id="37" w:author="Wlodek Olesinski" w:date="2015-06-14T09:03:00Z">
              <w:r w:rsidDel="00CC5E45">
                <w:rPr>
                  <w:rFonts w:ascii="Arial" w:hAnsi="Arial" w:cs="Arial"/>
                </w:rPr>
                <w:delText xml:space="preserve"># of retries, </w:delText>
              </w:r>
            </w:del>
            <w:del w:id="38" w:author="Pawel Gburzynski" w:date="2015-06-30T11:06:00Z">
              <w:r w:rsidDel="00A60E18">
                <w:rPr>
                  <w:rFonts w:ascii="Arial" w:hAnsi="Arial" w:cs="Arial"/>
                </w:rPr>
                <w:delText>timeout</w:delText>
              </w:r>
            </w:del>
            <w:ins w:id="39" w:author="Wlodek Olesinski" w:date="2015-06-14T09:03:00Z">
              <w:del w:id="40" w:author="Pawel Gburzynski" w:date="2015-06-30T11:06:00Z">
                <w:r w:rsidR="00EB7AB4" w:rsidDel="00A60E18">
                  <w:rPr>
                    <w:rFonts w:ascii="Arial" w:hAnsi="Arial" w:cs="Arial"/>
                  </w:rPr>
                  <w:delText xml:space="preserve"> </w:delText>
                </w:r>
              </w:del>
            </w:ins>
            <w:ins w:id="41" w:author="Pawel Gburzynski" w:date="2015-06-30T11:06:00Z">
              <w:r w:rsidR="00A60E18">
                <w:rPr>
                  <w:rFonts w:ascii="Arial" w:hAnsi="Arial" w:cs="Arial"/>
                </w:rPr>
                <w:t xml:space="preserve">Timeout </w:t>
              </w:r>
            </w:ins>
            <w:ins w:id="42" w:author="Wlodek Olesinski" w:date="2015-06-14T09:03:00Z">
              <w:r w:rsidR="00EB7AB4">
                <w:rPr>
                  <w:rFonts w:ascii="Arial" w:hAnsi="Arial" w:cs="Arial"/>
                </w:rPr>
                <w:t>(in seconds</w:t>
              </w:r>
              <w:r w:rsidR="000A2216">
                <w:rPr>
                  <w:rFonts w:ascii="Arial" w:hAnsi="Arial" w:cs="Arial"/>
                </w:rPr>
                <w:t>)</w:t>
              </w:r>
            </w:ins>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PAR_AUTOACK</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1 (UB)</w:t>
            </w:r>
          </w:p>
        </w:tc>
        <w:tc>
          <w:tcPr>
            <w:tcW w:w="6020" w:type="dxa"/>
            <w:shd w:val="clear" w:color="auto" w:fill="auto"/>
          </w:tcPr>
          <w:p w:rsidR="00DE4627" w:rsidRDefault="00DE4627"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ins w:id="43" w:author="Wlodek Olesinski" w:date="2015-06-15T14:56:00Z">
              <w:r w:rsidR="00B07519">
                <w:rPr>
                  <w:rFonts w:ascii="Arial" w:hAnsi="Arial" w:cs="Arial"/>
                </w:rPr>
                <w:t>. Likely will stay NOT IMPLEMENTED</w:t>
              </w:r>
            </w:ins>
            <w:ins w:id="44" w:author="Wlodek Olesinski" w:date="2015-06-15T14:57:00Z">
              <w:r w:rsidR="00B07519">
                <w:rPr>
                  <w:rFonts w:ascii="Arial" w:hAnsi="Arial" w:cs="Arial"/>
                </w:rPr>
                <w:t xml:space="preserve"> (always ON)</w:t>
              </w:r>
            </w:ins>
            <w:ins w:id="45" w:author="Wlodek Olesinski" w:date="2015-06-15T14:56:00Z">
              <w:r w:rsidR="00B07519">
                <w:rPr>
                  <w:rFonts w:ascii="Arial" w:hAnsi="Arial" w:cs="Arial"/>
                </w:rPr>
                <w:t>.</w:t>
              </w:r>
            </w:ins>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72" w:type="dxa"/>
            <w:shd w:val="clear" w:color="auto" w:fill="auto"/>
          </w:tcPr>
          <w:p w:rsidR="00C11B72" w:rsidRDefault="001D0285" w:rsidP="00764744">
            <w:pPr>
              <w:spacing w:before="120" w:after="120"/>
              <w:jc w:val="both"/>
              <w:rPr>
                <w:rFonts w:ascii="Arial" w:hAnsi="Arial" w:cs="Arial"/>
              </w:rPr>
            </w:pPr>
            <w:ins w:id="46" w:author="Wlodek Olesinski" w:date="2015-06-15T15:10:00Z">
              <w:r>
                <w:rPr>
                  <w:rFonts w:ascii="Arial" w:hAnsi="Arial" w:cs="Arial"/>
                </w:rPr>
                <w:t>2</w:t>
              </w:r>
            </w:ins>
            <w:del w:id="47" w:author="Wlodek Olesinski" w:date="2015-06-15T15:10:00Z">
              <w:r w:rsidR="00C11B72" w:rsidDel="001D0285">
                <w:rPr>
                  <w:rFonts w:ascii="Arial" w:hAnsi="Arial" w:cs="Arial"/>
                </w:rPr>
                <w:delText>1</w:delText>
              </w:r>
            </w:del>
            <w:r w:rsidR="00C11B72">
              <w:rPr>
                <w:rFonts w:ascii="Arial" w:hAnsi="Arial" w:cs="Arial"/>
              </w:rPr>
              <w:t xml:space="preserve"> (U</w:t>
            </w:r>
            <w:ins w:id="48" w:author="Wlodek Olesinski" w:date="2015-06-15T15:10:00Z">
              <w:r>
                <w:rPr>
                  <w:rFonts w:ascii="Arial" w:hAnsi="Arial" w:cs="Arial"/>
                </w:rPr>
                <w:t>I</w:t>
              </w:r>
            </w:ins>
            <w:del w:id="49" w:author="Wlodek Olesinski" w:date="2015-06-15T15:10:00Z">
              <w:r w:rsidR="00C11B72" w:rsidDel="001D0285">
                <w:rPr>
                  <w:rFonts w:ascii="Arial" w:hAnsi="Arial" w:cs="Arial"/>
                </w:rPr>
                <w:delText>B</w:delText>
              </w:r>
            </w:del>
            <w:r w:rsidR="00C11B72">
              <w:rPr>
                <w:rFonts w:ascii="Arial" w:hAnsi="Arial" w:cs="Arial"/>
              </w:rPr>
              <w:t>)</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r w:rsidR="00247B20">
              <w:rPr>
                <w:rFonts w:ascii="Arial" w:hAnsi="Arial" w:cs="Arial"/>
              </w:rPr>
              <w:t xml:space="preserve"> (Master beacon</w:t>
            </w:r>
            <w:del w:id="50" w:author="Wlodek Olesinski" w:date="2015-06-15T15:05:00Z">
              <w:r w:rsidR="00247B20" w:rsidDel="00765B72">
                <w:rPr>
                  <w:rFonts w:ascii="Arial" w:hAnsi="Arial" w:cs="Arial"/>
                </w:rPr>
                <w:delText>, idle heartbeat</w:delText>
              </w:r>
            </w:del>
            <w:r w:rsidR="00247B20">
              <w:rPr>
                <w:rFonts w:ascii="Arial" w:hAnsi="Arial" w:cs="Arial"/>
              </w:rPr>
              <w:t>)</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05"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Sniffing mode: the values are 0 - off, 1 - on, 2 - </w:t>
            </w:r>
            <w:proofErr w:type="spellStart"/>
            <w:r>
              <w:rPr>
                <w:rFonts w:ascii="Arial" w:hAnsi="Arial" w:cs="Arial"/>
              </w:rPr>
              <w:t>on+promiscuous</w:t>
            </w:r>
            <w:proofErr w:type="spellEnd"/>
            <w:r>
              <w:rPr>
                <w:rFonts w:ascii="Arial" w:hAnsi="Arial" w:cs="Arial"/>
              </w:rPr>
              <w:t>, i.e., ignore the Network ID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 more</w:t>
            </w:r>
            <w:r w:rsidR="00456102">
              <w:rPr>
                <w:rFonts w:ascii="Arial" w:hAnsi="Arial" w:cs="Arial"/>
              </w:rPr>
              <w:t>?</w:t>
            </w:r>
            <w:r>
              <w:rPr>
                <w:rFonts w:ascii="Arial" w:hAnsi="Arial" w:cs="Arial"/>
              </w:rPr>
              <w:t xml:space="preserve"> ...</w:t>
            </w:r>
          </w:p>
        </w:tc>
        <w:tc>
          <w:tcPr>
            <w:tcW w:w="805" w:type="dxa"/>
            <w:shd w:val="clear" w:color="auto" w:fill="auto"/>
          </w:tcPr>
          <w:p w:rsidR="00C11B72" w:rsidRDefault="00C11B72" w:rsidP="00764744">
            <w:pPr>
              <w:spacing w:before="120" w:after="120"/>
              <w:jc w:val="both"/>
              <w:rPr>
                <w:rFonts w:ascii="Arial" w:hAnsi="Arial" w:cs="Arial"/>
              </w:rPr>
            </w:pPr>
          </w:p>
        </w:tc>
        <w:tc>
          <w:tcPr>
            <w:tcW w:w="872" w:type="dxa"/>
            <w:shd w:val="clear" w:color="auto" w:fill="auto"/>
          </w:tcPr>
          <w:p w:rsidR="00C11B72" w:rsidRDefault="00C11B72" w:rsidP="00764744">
            <w:pPr>
              <w:spacing w:before="120" w:after="120"/>
              <w:jc w:val="both"/>
              <w:rPr>
                <w:rFonts w:ascii="Arial" w:hAnsi="Arial" w:cs="Arial"/>
              </w:rPr>
            </w:pPr>
          </w:p>
        </w:tc>
        <w:tc>
          <w:tcPr>
            <w:tcW w:w="6020" w:type="dxa"/>
            <w:shd w:val="clear" w:color="auto" w:fill="auto"/>
          </w:tcPr>
          <w:p w:rsidR="00C11B72" w:rsidRDefault="00C11B72" w:rsidP="00764744">
            <w:pPr>
              <w:spacing w:before="120" w:after="120"/>
              <w:jc w:val="both"/>
              <w:rPr>
                <w:rFonts w:ascii="Arial" w:hAnsi="Arial" w:cs="Arial"/>
              </w:rPr>
            </w:pPr>
          </w:p>
        </w:tc>
      </w:tr>
    </w:tbl>
    <w:p w:rsidR="00C11B72" w:rsidRDefault="00C11B72" w:rsidP="00C11B72">
      <w:pPr>
        <w:spacing w:after="240"/>
        <w:jc w:val="both"/>
        <w:rPr>
          <w:rFonts w:ascii="Courier New" w:hAnsi="Courier New" w:cs="Courier New"/>
          <w:b/>
        </w:rPr>
      </w:pP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Get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CMD_GET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query</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retrieves configuration parameters and various attributes of the node. The payload consists of a sequence of bytes:</w:t>
      </w:r>
    </w:p>
    <w:p w:rsidR="00C11B72" w:rsidRPr="00584ACE" w:rsidRDefault="00C11B72" w:rsidP="00C11B72">
      <w:pPr>
        <w:spacing w:after="240"/>
        <w:jc w:val="both"/>
        <w:rPr>
          <w:rFonts w:ascii="Arial" w:hAnsi="Arial" w:cs="Arial"/>
          <w:i/>
        </w:rPr>
      </w:pPr>
      <w:r>
        <w:rPr>
          <w:rFonts w:ascii="Arial" w:hAnsi="Arial" w:cs="Arial"/>
        </w:rPr>
        <w:tab/>
      </w:r>
      <w:proofErr w:type="spellStart"/>
      <w:r w:rsidRPr="00584ACE">
        <w:rPr>
          <w:rFonts w:ascii="Arial" w:hAnsi="Arial" w:cs="Arial"/>
          <w:i/>
        </w:rPr>
        <w:t>ptype</w:t>
      </w:r>
      <w:proofErr w:type="spellEnd"/>
      <w:r w:rsidRPr="00584ACE">
        <w:rPr>
          <w:rFonts w:ascii="Arial" w:hAnsi="Arial" w:cs="Arial"/>
          <w:i/>
        </w:rPr>
        <w:t xml:space="preserve"> </w:t>
      </w:r>
      <w:r>
        <w:rPr>
          <w:rFonts w:ascii="Arial" w:hAnsi="Arial" w:cs="Arial"/>
          <w:i/>
        </w:rPr>
        <w:t xml:space="preserve">... </w:t>
      </w:r>
      <w:proofErr w:type="spellStart"/>
      <w:r>
        <w:rPr>
          <w:rFonts w:ascii="Arial" w:hAnsi="Arial" w:cs="Arial"/>
          <w:i/>
        </w:rPr>
        <w:t>ptype</w:t>
      </w:r>
      <w:proofErr w:type="spellEnd"/>
    </w:p>
    <w:p w:rsidR="00C11B72" w:rsidRDefault="00C11B72" w:rsidP="00C11B72">
      <w:pPr>
        <w:spacing w:after="240"/>
        <w:jc w:val="both"/>
        <w:rPr>
          <w:rFonts w:ascii="Arial" w:hAnsi="Arial" w:cs="Arial"/>
        </w:rPr>
      </w:pPr>
      <w:r>
        <w:rPr>
          <w:rFonts w:ascii="Arial" w:hAnsi="Arial" w:cs="Arial"/>
        </w:rPr>
        <w:t xml:space="preserve">specifying the parameters and attributes to be retrieved. Their values will arrive in the response payload up to the total length of </w:t>
      </w:r>
      <w:r w:rsidR="000E3554">
        <w:rPr>
          <w:rFonts w:ascii="Arial" w:hAnsi="Arial" w:cs="Arial"/>
        </w:rPr>
        <w:t>74 bytes</w:t>
      </w:r>
      <w:r>
        <w:rPr>
          <w:rFonts w:ascii="Arial" w:hAnsi="Arial" w:cs="Arial"/>
        </w:rPr>
        <w:t xml:space="preserve"> as a sequence of pairs </w:t>
      </w:r>
      <w:proofErr w:type="spellStart"/>
      <w:r w:rsidRPr="00C22FFF">
        <w:rPr>
          <w:rFonts w:ascii="Arial" w:hAnsi="Arial" w:cs="Arial"/>
          <w:i/>
        </w:rPr>
        <w:t>ptype</w:t>
      </w:r>
      <w:proofErr w:type="spellEnd"/>
      <w:r w:rsidRPr="00C22FFF">
        <w:rPr>
          <w:rFonts w:ascii="Arial" w:hAnsi="Arial" w:cs="Arial"/>
          <w:i/>
        </w:rPr>
        <w:t xml:space="preserve"> </w:t>
      </w:r>
      <w:proofErr w:type="spellStart"/>
      <w:r w:rsidRPr="00C22FFF">
        <w:rPr>
          <w:rFonts w:ascii="Arial" w:hAnsi="Arial" w:cs="Arial"/>
          <w:i/>
        </w:rPr>
        <w:t>pvalue</w:t>
      </w:r>
      <w:proofErr w:type="spellEnd"/>
      <w:r>
        <w:rPr>
          <w:rFonts w:ascii="Arial" w:hAnsi="Arial" w:cs="Arial"/>
        </w:rPr>
        <w:t xml:space="preserve"> (see CMD_SET). The list of </w:t>
      </w:r>
      <w:proofErr w:type="spellStart"/>
      <w:r w:rsidRPr="00C22FFF">
        <w:rPr>
          <w:rFonts w:ascii="Arial" w:hAnsi="Arial" w:cs="Arial"/>
          <w:i/>
        </w:rPr>
        <w:t>ptypes</w:t>
      </w:r>
      <w:proofErr w:type="spellEnd"/>
      <w:r>
        <w:rPr>
          <w:rFonts w:ascii="Arial" w:hAnsi="Arial" w:cs="Arial"/>
        </w:rPr>
        <w:t xml:space="preserve"> for CMD_GET includes some non-settable attributes (not available to CMD_SET):</w:t>
      </w:r>
      <w:r>
        <w:rPr>
          <w:rFonts w:ascii="Arial" w:hAnsi="Arial" w:cs="Arial"/>
        </w:rPr>
        <w:tab/>
      </w:r>
    </w:p>
    <w:tbl>
      <w:tblPr>
        <w:tblStyle w:val="TableGrid"/>
        <w:tblW w:w="0" w:type="auto"/>
        <w:shd w:val="clear" w:color="auto" w:fill="A6A6A6" w:themeFill="background1" w:themeFillShade="A6"/>
        <w:tblLook w:val="04A0"/>
      </w:tblPr>
      <w:tblGrid>
        <w:gridCol w:w="2075"/>
        <w:gridCol w:w="811"/>
        <w:gridCol w:w="869"/>
        <w:gridCol w:w="5821"/>
      </w:tblGrid>
      <w:tr w:rsidR="00707EFF" w:rsidTr="00260F44">
        <w:tc>
          <w:tcPr>
            <w:tcW w:w="2074"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16"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Code</w:t>
            </w:r>
          </w:p>
        </w:tc>
        <w:tc>
          <w:tcPr>
            <w:tcW w:w="865"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5821"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Description</w:t>
            </w:r>
          </w:p>
        </w:tc>
      </w:tr>
      <w:tr w:rsidR="00C11B72" w:rsidTr="00260F44">
        <w:tc>
          <w:tcPr>
            <w:tcW w:w="2074"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16"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65"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5821"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aka</w:t>
            </w:r>
            <w:r w:rsidRPr="004C0479">
              <w:rPr>
                <w:rFonts w:ascii="Arial" w:hAnsi="Arial" w:cs="Arial"/>
              </w:rPr>
              <w:t xml:space="preserve"> Node ID</w:t>
            </w:r>
          </w:p>
        </w:tc>
      </w:tr>
      <w:tr w:rsidR="00C11B72" w:rsidTr="00260F44">
        <w:tc>
          <w:tcPr>
            <w:tcW w:w="2074" w:type="dxa"/>
            <w:shd w:val="clear" w:color="auto" w:fill="auto"/>
          </w:tcPr>
          <w:p w:rsidR="00C11B72" w:rsidRPr="004C0479" w:rsidRDefault="00C11B72" w:rsidP="00764744">
            <w:pPr>
              <w:spacing w:before="120" w:after="120"/>
              <w:rPr>
                <w:rFonts w:ascii="Arial" w:hAnsi="Arial" w:cs="Arial"/>
              </w:rPr>
            </w:pPr>
            <w:r>
              <w:rPr>
                <w:rFonts w:ascii="Arial" w:hAnsi="Arial" w:cs="Arial"/>
              </w:rPr>
              <w:t>ATTR_ESN</w:t>
            </w:r>
          </w:p>
        </w:tc>
        <w:tc>
          <w:tcPr>
            <w:tcW w:w="81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0x02</w:t>
            </w:r>
          </w:p>
        </w:tc>
        <w:tc>
          <w:tcPr>
            <w:tcW w:w="865"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4 (UL)</w:t>
            </w:r>
          </w:p>
        </w:tc>
        <w:tc>
          <w:tcPr>
            <w:tcW w:w="5821"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Equipment Serial Number</w:t>
            </w:r>
          </w:p>
        </w:tc>
      </w:tr>
      <w:tr w:rsidR="00C11B72" w:rsidTr="00B3139A">
        <w:tc>
          <w:tcPr>
            <w:tcW w:w="2074" w:type="dxa"/>
            <w:shd w:val="clear" w:color="auto" w:fill="auto"/>
          </w:tcPr>
          <w:p w:rsidR="00C11B72" w:rsidRDefault="00E73F2A" w:rsidP="00764744">
            <w:pPr>
              <w:spacing w:before="120" w:after="120"/>
              <w:rPr>
                <w:rFonts w:ascii="Arial" w:hAnsi="Arial" w:cs="Arial"/>
              </w:rPr>
            </w:pPr>
            <w:ins w:id="51" w:author="Wlodek Olesinski" w:date="2015-06-16T11:10:00Z">
              <w:r>
                <w:rPr>
                  <w:rFonts w:ascii="Arial" w:hAnsi="Arial" w:cs="Arial"/>
                </w:rPr>
                <w:lastRenderedPageBreak/>
                <w:t>PAR</w:t>
              </w:r>
            </w:ins>
            <w:del w:id="52" w:author="Wlodek Olesinski" w:date="2015-06-16T11:10:00Z">
              <w:r w:rsidR="00C11B72" w:rsidDel="00E73F2A">
                <w:rPr>
                  <w:rFonts w:ascii="Arial" w:hAnsi="Arial" w:cs="Arial"/>
                </w:rPr>
                <w:delText>ATTR</w:delText>
              </w:r>
            </w:del>
            <w:r w:rsidR="00C11B72">
              <w:rPr>
                <w:rFonts w:ascii="Arial" w:hAnsi="Arial" w:cs="Arial"/>
              </w:rPr>
              <w:t>_MID</w:t>
            </w:r>
          </w:p>
        </w:tc>
        <w:tc>
          <w:tcPr>
            <w:tcW w:w="816" w:type="dxa"/>
            <w:shd w:val="clear" w:color="auto" w:fill="auto"/>
          </w:tcPr>
          <w:p w:rsidR="00C11B72" w:rsidRDefault="00C11B72" w:rsidP="00764744">
            <w:pPr>
              <w:spacing w:before="120" w:after="120"/>
              <w:jc w:val="both"/>
              <w:rPr>
                <w:rFonts w:ascii="Arial" w:hAnsi="Arial" w:cs="Arial"/>
              </w:rPr>
            </w:pPr>
            <w:r>
              <w:rPr>
                <w:rFonts w:ascii="Arial" w:hAnsi="Arial" w:cs="Arial"/>
              </w:rPr>
              <w:t>0x03</w:t>
            </w:r>
          </w:p>
        </w:tc>
        <w:tc>
          <w:tcPr>
            <w:tcW w:w="865" w:type="dxa"/>
            <w:shd w:val="clear" w:color="auto" w:fill="auto"/>
          </w:tcPr>
          <w:p w:rsidR="00C11B72" w:rsidRDefault="00C11B72" w:rsidP="00764744">
            <w:pPr>
              <w:spacing w:before="120" w:after="120"/>
              <w:jc w:val="both"/>
              <w:rPr>
                <w:rFonts w:ascii="Arial" w:hAnsi="Arial" w:cs="Arial"/>
              </w:rPr>
            </w:pPr>
            <w:r>
              <w:rPr>
                <w:rFonts w:ascii="Arial" w:hAnsi="Arial" w:cs="Arial"/>
              </w:rPr>
              <w:t>2 (UI)</w:t>
            </w:r>
          </w:p>
        </w:tc>
        <w:tc>
          <w:tcPr>
            <w:tcW w:w="5821" w:type="dxa"/>
            <w:shd w:val="clear" w:color="auto" w:fill="auto"/>
          </w:tcPr>
          <w:p w:rsidR="00C11B72" w:rsidRDefault="00C11B72" w:rsidP="00764744">
            <w:pPr>
              <w:spacing w:before="120" w:after="120"/>
              <w:jc w:val="both"/>
              <w:rPr>
                <w:rFonts w:ascii="Arial" w:hAnsi="Arial" w:cs="Arial"/>
              </w:rPr>
            </w:pPr>
            <w:r>
              <w:rPr>
                <w:rFonts w:ascii="Arial" w:hAnsi="Arial" w:cs="Arial"/>
              </w:rPr>
              <w:t>Master Id</w:t>
            </w:r>
          </w:p>
        </w:tc>
      </w:tr>
      <w:tr w:rsidR="00C11B72" w:rsidTr="00707EFF">
        <w:tc>
          <w:tcPr>
            <w:tcW w:w="2074"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1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65"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5821"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707EFF">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PAR_TARP</w:t>
            </w:r>
          </w:p>
        </w:tc>
        <w:tc>
          <w:tcPr>
            <w:tcW w:w="816"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1F6F59">
              <w:rPr>
                <w:rFonts w:ascii="Arial" w:hAnsi="Arial" w:cs="Arial"/>
              </w:rPr>
              <w:t>9</w:t>
            </w:r>
          </w:p>
        </w:tc>
        <w:tc>
          <w:tcPr>
            <w:tcW w:w="865"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821"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TARP </w:t>
            </w:r>
            <w:r w:rsidR="001F6F59">
              <w:rPr>
                <w:rFonts w:ascii="Arial" w:hAnsi="Arial" w:cs="Arial"/>
              </w:rPr>
              <w:t>byte (</w:t>
            </w:r>
            <w:r>
              <w:rPr>
                <w:rFonts w:ascii="Arial" w:hAnsi="Arial" w:cs="Arial"/>
              </w:rPr>
              <w:t>level</w:t>
            </w:r>
            <w:r w:rsidR="001F6F59">
              <w:rPr>
                <w:rFonts w:ascii="Arial" w:hAnsi="Arial" w:cs="Arial"/>
              </w:rPr>
              <w:t>, slack, rte, fwd)</w:t>
            </w:r>
          </w:p>
        </w:tc>
      </w:tr>
      <w:tr w:rsidR="00707EFF" w:rsidTr="00707EFF">
        <w:tc>
          <w:tcPr>
            <w:tcW w:w="1659" w:type="dxa"/>
            <w:shd w:val="clear" w:color="auto" w:fill="auto"/>
          </w:tcPr>
          <w:p w:rsidR="003F3D40" w:rsidRDefault="00456102" w:rsidP="00707EFF">
            <w:pPr>
              <w:spacing w:before="120" w:after="120"/>
              <w:rPr>
                <w:rFonts w:ascii="Arial" w:hAnsi="Arial" w:cs="Arial"/>
              </w:rPr>
            </w:pPr>
            <w:r>
              <w:rPr>
                <w:rFonts w:ascii="Arial" w:hAnsi="Arial" w:cs="Arial"/>
              </w:rPr>
              <w:t>ATTR</w:t>
            </w:r>
            <w:r w:rsidR="003F3D40">
              <w:rPr>
                <w:rFonts w:ascii="Arial" w:hAnsi="Arial" w:cs="Arial"/>
              </w:rPr>
              <w:t>_TARP_CNT</w:t>
            </w:r>
          </w:p>
        </w:tc>
        <w:tc>
          <w:tcPr>
            <w:tcW w:w="816" w:type="dxa"/>
            <w:shd w:val="clear" w:color="auto" w:fill="auto"/>
          </w:tcPr>
          <w:p w:rsidR="003F3D40" w:rsidRDefault="003F3D40" w:rsidP="00707EFF">
            <w:pPr>
              <w:spacing w:before="120" w:after="120"/>
              <w:jc w:val="both"/>
              <w:rPr>
                <w:rFonts w:ascii="Arial" w:hAnsi="Arial" w:cs="Arial"/>
              </w:rPr>
            </w:pPr>
            <w:r>
              <w:rPr>
                <w:rFonts w:ascii="Arial" w:hAnsi="Arial" w:cs="Arial"/>
              </w:rPr>
              <w:t>0x0</w:t>
            </w:r>
            <w:r w:rsidR="00707EFF">
              <w:rPr>
                <w:rFonts w:ascii="Arial" w:hAnsi="Arial" w:cs="Arial"/>
              </w:rPr>
              <w:t>A</w:t>
            </w:r>
          </w:p>
        </w:tc>
        <w:tc>
          <w:tcPr>
            <w:tcW w:w="883" w:type="dxa"/>
            <w:shd w:val="clear" w:color="auto" w:fill="auto"/>
          </w:tcPr>
          <w:p w:rsidR="003F3D40" w:rsidRDefault="003F3D40" w:rsidP="00707EFF">
            <w:pPr>
              <w:spacing w:before="120" w:after="120"/>
              <w:jc w:val="both"/>
              <w:rPr>
                <w:rFonts w:ascii="Arial" w:hAnsi="Arial" w:cs="Arial"/>
              </w:rPr>
            </w:pPr>
            <w:r>
              <w:rPr>
                <w:rFonts w:ascii="Arial" w:hAnsi="Arial" w:cs="Arial"/>
              </w:rPr>
              <w:t>6</w:t>
            </w:r>
          </w:p>
        </w:tc>
        <w:tc>
          <w:tcPr>
            <w:tcW w:w="6218" w:type="dxa"/>
            <w:shd w:val="clear" w:color="auto" w:fill="auto"/>
          </w:tcPr>
          <w:p w:rsidR="003F3D40" w:rsidRDefault="003F3D40" w:rsidP="00707EFF">
            <w:pPr>
              <w:spacing w:before="120" w:after="120"/>
              <w:jc w:val="both"/>
              <w:rPr>
                <w:rFonts w:ascii="Arial" w:hAnsi="Arial" w:cs="Arial"/>
              </w:rPr>
            </w:pPr>
            <w:r>
              <w:rPr>
                <w:rFonts w:ascii="Arial" w:hAnsi="Arial" w:cs="Arial"/>
              </w:rPr>
              <w:t>TARP counters 3x</w:t>
            </w:r>
            <w:r w:rsidR="00456102">
              <w:rPr>
                <w:rFonts w:ascii="Arial" w:hAnsi="Arial" w:cs="Arial"/>
              </w:rPr>
              <w:t>UI (</w:t>
            </w:r>
            <w:proofErr w:type="spellStart"/>
            <w:r w:rsidR="00456102">
              <w:rPr>
                <w:rFonts w:ascii="Arial" w:hAnsi="Arial" w:cs="Arial"/>
              </w:rPr>
              <w:t>rcv</w:t>
            </w:r>
            <w:proofErr w:type="spellEnd"/>
            <w:r w:rsidR="00456102">
              <w:rPr>
                <w:rFonts w:ascii="Arial" w:hAnsi="Arial" w:cs="Arial"/>
              </w:rPr>
              <w:t xml:space="preserve">, </w:t>
            </w:r>
            <w:proofErr w:type="spellStart"/>
            <w:r w:rsidR="00456102">
              <w:rPr>
                <w:rFonts w:ascii="Arial" w:hAnsi="Arial" w:cs="Arial"/>
              </w:rPr>
              <w:t>snd</w:t>
            </w:r>
            <w:proofErr w:type="spellEnd"/>
            <w:r w:rsidR="00456102">
              <w:rPr>
                <w:rFonts w:ascii="Arial" w:hAnsi="Arial" w:cs="Arial"/>
              </w:rPr>
              <w:t>, fwd)</w:t>
            </w:r>
          </w:p>
        </w:tc>
      </w:tr>
      <w:tr w:rsidR="00707EFF" w:rsidTr="00707EFF">
        <w:tc>
          <w:tcPr>
            <w:tcW w:w="1659" w:type="dxa"/>
            <w:shd w:val="clear" w:color="auto" w:fill="auto"/>
          </w:tcPr>
          <w:p w:rsidR="00260F44" w:rsidRDefault="00260F44" w:rsidP="00707EFF">
            <w:pPr>
              <w:spacing w:before="120" w:after="120"/>
              <w:rPr>
                <w:rFonts w:ascii="Arial" w:hAnsi="Arial" w:cs="Arial"/>
              </w:rPr>
            </w:pPr>
            <w:r>
              <w:rPr>
                <w:rFonts w:ascii="Arial" w:hAnsi="Arial" w:cs="Arial"/>
              </w:rPr>
              <w:t>PAR_TAG_MGR</w:t>
            </w:r>
          </w:p>
        </w:tc>
        <w:tc>
          <w:tcPr>
            <w:tcW w:w="816"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B</w:t>
            </w:r>
          </w:p>
        </w:tc>
        <w:tc>
          <w:tcPr>
            <w:tcW w:w="883"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6218" w:type="dxa"/>
            <w:shd w:val="clear" w:color="auto" w:fill="auto"/>
          </w:tcPr>
          <w:p w:rsidR="00260F44" w:rsidRDefault="00260F44" w:rsidP="00707EFF">
            <w:pPr>
              <w:spacing w:before="120" w:after="120"/>
              <w:jc w:val="both"/>
              <w:rPr>
                <w:rFonts w:ascii="Arial" w:hAnsi="Arial" w:cs="Arial"/>
              </w:rPr>
            </w:pPr>
            <w:r>
              <w:rPr>
                <w:rFonts w:ascii="Arial" w:hAnsi="Arial" w:cs="Arial"/>
              </w:rPr>
              <w:t>Accept alarms, manage tags (not only on the Master)</w:t>
            </w:r>
          </w:p>
        </w:tc>
      </w:tr>
      <w:tr w:rsidR="00707EFF" w:rsidTr="00707EFF">
        <w:tc>
          <w:tcPr>
            <w:tcW w:w="1659" w:type="dxa"/>
            <w:shd w:val="clear" w:color="auto" w:fill="auto"/>
          </w:tcPr>
          <w:p w:rsidR="00260F44" w:rsidRDefault="00260F44" w:rsidP="00707EFF">
            <w:pPr>
              <w:spacing w:before="120" w:after="120"/>
              <w:rPr>
                <w:rFonts w:ascii="Arial" w:hAnsi="Arial" w:cs="Arial"/>
              </w:rPr>
            </w:pPr>
            <w:r>
              <w:rPr>
                <w:rFonts w:ascii="Arial" w:hAnsi="Arial" w:cs="Arial"/>
              </w:rPr>
              <w:t>PAR_AUDIT</w:t>
            </w:r>
          </w:p>
        </w:tc>
        <w:tc>
          <w:tcPr>
            <w:tcW w:w="816"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83" w:type="dxa"/>
            <w:shd w:val="clear" w:color="auto" w:fill="auto"/>
          </w:tcPr>
          <w:p w:rsidR="00260F44" w:rsidRDefault="00CC5E45" w:rsidP="00707EFF">
            <w:pPr>
              <w:spacing w:before="120" w:after="120"/>
              <w:jc w:val="both"/>
              <w:rPr>
                <w:rFonts w:ascii="Arial" w:hAnsi="Arial" w:cs="Arial"/>
              </w:rPr>
            </w:pPr>
            <w:ins w:id="53" w:author="Wlodek Olesinski" w:date="2015-06-14T08:56:00Z">
              <w:r>
                <w:rPr>
                  <w:rFonts w:ascii="Arial" w:hAnsi="Arial" w:cs="Arial"/>
                </w:rPr>
                <w:t>2</w:t>
              </w:r>
            </w:ins>
            <w:del w:id="54" w:author="Wlodek Olesinski" w:date="2015-06-14T08:56:00Z">
              <w:r w:rsidR="00260F44" w:rsidDel="00CC5E45">
                <w:rPr>
                  <w:rFonts w:ascii="Arial" w:hAnsi="Arial" w:cs="Arial"/>
                </w:rPr>
                <w:delText>1</w:delText>
              </w:r>
            </w:del>
            <w:r w:rsidR="00260F44">
              <w:rPr>
                <w:rFonts w:ascii="Arial" w:hAnsi="Arial" w:cs="Arial"/>
              </w:rPr>
              <w:t xml:space="preserve"> (U</w:t>
            </w:r>
            <w:ins w:id="55" w:author="Wlodek Olesinski" w:date="2015-06-14T08:56:00Z">
              <w:r>
                <w:rPr>
                  <w:rFonts w:ascii="Arial" w:hAnsi="Arial" w:cs="Arial"/>
                </w:rPr>
                <w:t>I</w:t>
              </w:r>
            </w:ins>
            <w:del w:id="56" w:author="Wlodek Olesinski" w:date="2015-06-14T08:56:00Z">
              <w:r w:rsidR="00260F44" w:rsidDel="00CC5E45">
                <w:rPr>
                  <w:rFonts w:ascii="Arial" w:hAnsi="Arial" w:cs="Arial"/>
                </w:rPr>
                <w:delText>B</w:delText>
              </w:r>
            </w:del>
            <w:r w:rsidR="00260F44">
              <w:rPr>
                <w:rFonts w:ascii="Arial" w:hAnsi="Arial" w:cs="Arial"/>
              </w:rPr>
              <w:t>)</w:t>
            </w:r>
          </w:p>
        </w:tc>
        <w:tc>
          <w:tcPr>
            <w:tcW w:w="6218" w:type="dxa"/>
            <w:shd w:val="clear" w:color="auto" w:fill="auto"/>
          </w:tcPr>
          <w:p w:rsidR="00260F44" w:rsidRDefault="00260F44" w:rsidP="00707EFF">
            <w:pPr>
              <w:spacing w:before="120" w:after="120"/>
              <w:jc w:val="both"/>
              <w:rPr>
                <w:rFonts w:ascii="Arial" w:hAnsi="Arial" w:cs="Arial"/>
              </w:rPr>
            </w:pPr>
            <w:del w:id="57" w:author="Wlodek Olesinski" w:date="2015-06-14T09:02:00Z">
              <w:r w:rsidDel="00CC5E45">
                <w:rPr>
                  <w:rFonts w:ascii="Arial" w:hAnsi="Arial" w:cs="Arial"/>
                </w:rPr>
                <w:delText xml:space="preserve"># of retries, </w:delText>
              </w:r>
            </w:del>
            <w:r>
              <w:rPr>
                <w:rFonts w:ascii="Arial" w:hAnsi="Arial" w:cs="Arial"/>
              </w:rPr>
              <w:t>timeout</w:t>
            </w:r>
            <w:ins w:id="58" w:author="Wlodek Olesinski" w:date="2015-06-14T09:04:00Z">
              <w:r w:rsidR="000A2216">
                <w:rPr>
                  <w:rFonts w:ascii="Arial" w:hAnsi="Arial" w:cs="Arial"/>
                </w:rPr>
                <w:t xml:space="preserve"> </w:t>
              </w:r>
              <w:r w:rsidR="00EB7AB4">
                <w:rPr>
                  <w:rFonts w:ascii="Arial" w:hAnsi="Arial" w:cs="Arial"/>
                </w:rPr>
                <w:t>(in second</w:t>
              </w:r>
            </w:ins>
            <w:ins w:id="59" w:author="Wlodek Olesinski" w:date="2015-06-14T09:06:00Z">
              <w:r w:rsidR="00EB7AB4">
                <w:rPr>
                  <w:rFonts w:ascii="Arial" w:hAnsi="Arial" w:cs="Arial"/>
                </w:rPr>
                <w:t>s</w:t>
              </w:r>
            </w:ins>
            <w:ins w:id="60" w:author="Wlodek Olesinski" w:date="2015-06-14T09:04:00Z">
              <w:r w:rsidR="000A2216">
                <w:rPr>
                  <w:rFonts w:ascii="Arial" w:hAnsi="Arial" w:cs="Arial"/>
                </w:rPr>
                <w:t>)</w:t>
              </w:r>
            </w:ins>
          </w:p>
        </w:tc>
      </w:tr>
      <w:tr w:rsidR="00707EFF" w:rsidTr="00707EFF">
        <w:tc>
          <w:tcPr>
            <w:tcW w:w="1659" w:type="dxa"/>
            <w:shd w:val="clear" w:color="auto" w:fill="auto"/>
          </w:tcPr>
          <w:p w:rsidR="00260F44" w:rsidRDefault="00260F44" w:rsidP="00707EFF">
            <w:pPr>
              <w:spacing w:before="120" w:after="120"/>
              <w:rPr>
                <w:rFonts w:ascii="Arial" w:hAnsi="Arial" w:cs="Arial"/>
              </w:rPr>
            </w:pPr>
            <w:r>
              <w:rPr>
                <w:rFonts w:ascii="Arial" w:hAnsi="Arial" w:cs="Arial"/>
              </w:rPr>
              <w:t>PAR_AUTOACK</w:t>
            </w:r>
          </w:p>
        </w:tc>
        <w:tc>
          <w:tcPr>
            <w:tcW w:w="816"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83"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6218" w:type="dxa"/>
            <w:shd w:val="clear" w:color="auto" w:fill="auto"/>
          </w:tcPr>
          <w:p w:rsidR="00260F44" w:rsidRDefault="00260F44"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872157">
              <w:rPr>
                <w:rFonts w:ascii="Arial" w:hAnsi="Arial" w:cs="Arial"/>
              </w:rPr>
              <w:t>)</w:t>
            </w:r>
            <w:ins w:id="61" w:author="Wlodek Olesinski" w:date="2015-06-15T14:55:00Z">
              <w:r w:rsidR="00B07519">
                <w:rPr>
                  <w:rFonts w:ascii="Arial" w:hAnsi="Arial" w:cs="Arial"/>
                </w:rPr>
                <w:t xml:space="preserve"> </w:t>
              </w:r>
            </w:ins>
            <w:ins w:id="62" w:author="Wlodek Olesinski" w:date="2015-06-15T14:56:00Z">
              <w:r w:rsidR="00B07519">
                <w:rPr>
                  <w:rFonts w:ascii="Arial" w:hAnsi="Arial" w:cs="Arial"/>
                </w:rPr>
                <w:t xml:space="preserve">Likely will stay </w:t>
              </w:r>
            </w:ins>
            <w:ins w:id="63" w:author="Wlodek Olesinski" w:date="2015-06-15T14:55:00Z">
              <w:r w:rsidR="00B07519">
                <w:rPr>
                  <w:rFonts w:ascii="Arial" w:hAnsi="Arial" w:cs="Arial"/>
                </w:rPr>
                <w:t>NOT IMPLEMENTED.</w:t>
              </w:r>
            </w:ins>
          </w:p>
        </w:tc>
      </w:tr>
      <w:tr w:rsidR="00C11B72" w:rsidTr="001F6F59">
        <w:tc>
          <w:tcPr>
            <w:tcW w:w="1659"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16"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83" w:type="dxa"/>
            <w:shd w:val="clear" w:color="auto" w:fill="auto"/>
          </w:tcPr>
          <w:p w:rsidR="00C11B72" w:rsidRDefault="001D0285" w:rsidP="00764744">
            <w:pPr>
              <w:spacing w:before="120" w:after="120"/>
              <w:jc w:val="both"/>
              <w:rPr>
                <w:rFonts w:ascii="Arial" w:hAnsi="Arial" w:cs="Arial"/>
              </w:rPr>
            </w:pPr>
            <w:ins w:id="64" w:author="Wlodek Olesinski" w:date="2015-06-15T15:14:00Z">
              <w:r>
                <w:rPr>
                  <w:rFonts w:ascii="Arial" w:hAnsi="Arial" w:cs="Arial"/>
                </w:rPr>
                <w:t>2</w:t>
              </w:r>
            </w:ins>
            <w:del w:id="65" w:author="Wlodek Olesinski" w:date="2015-06-15T15:14:00Z">
              <w:r w:rsidR="00C11B72" w:rsidDel="001D0285">
                <w:rPr>
                  <w:rFonts w:ascii="Arial" w:hAnsi="Arial" w:cs="Arial"/>
                </w:rPr>
                <w:delText>1</w:delText>
              </w:r>
            </w:del>
            <w:r w:rsidR="00C11B72">
              <w:rPr>
                <w:rFonts w:ascii="Arial" w:hAnsi="Arial" w:cs="Arial"/>
              </w:rPr>
              <w:t xml:space="preserve"> (U</w:t>
            </w:r>
            <w:ins w:id="66" w:author="Wlodek Olesinski" w:date="2015-06-15T15:14:00Z">
              <w:r>
                <w:rPr>
                  <w:rFonts w:ascii="Arial" w:hAnsi="Arial" w:cs="Arial"/>
                </w:rPr>
                <w:t>I</w:t>
              </w:r>
            </w:ins>
            <w:del w:id="67" w:author="Wlodek Olesinski" w:date="2015-06-15T15:14:00Z">
              <w:r w:rsidR="00C11B72" w:rsidDel="001D0285">
                <w:rPr>
                  <w:rFonts w:ascii="Arial" w:hAnsi="Arial" w:cs="Arial"/>
                </w:rPr>
                <w:delText>B</w:delText>
              </w:r>
            </w:del>
            <w:r w:rsidR="00C11B72">
              <w:rPr>
                <w:rFonts w:ascii="Arial" w:hAnsi="Arial" w:cs="Arial"/>
              </w:rPr>
              <w:t>)</w:t>
            </w:r>
          </w:p>
        </w:tc>
        <w:tc>
          <w:tcPr>
            <w:tcW w:w="6218"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p>
        </w:tc>
      </w:tr>
      <w:tr w:rsidR="000E3554" w:rsidTr="00260F44">
        <w:tc>
          <w:tcPr>
            <w:tcW w:w="2074" w:type="dxa"/>
            <w:shd w:val="clear" w:color="auto" w:fill="auto"/>
          </w:tcPr>
          <w:p w:rsidR="000E3554" w:rsidRDefault="000E3554" w:rsidP="00764744">
            <w:pPr>
              <w:spacing w:before="120" w:after="120"/>
              <w:rPr>
                <w:rFonts w:ascii="Arial" w:hAnsi="Arial" w:cs="Arial"/>
              </w:rPr>
            </w:pPr>
            <w:r>
              <w:rPr>
                <w:rFonts w:ascii="Arial" w:hAnsi="Arial" w:cs="Arial"/>
              </w:rPr>
              <w:t>ATTR_VER</w:t>
            </w:r>
          </w:p>
        </w:tc>
        <w:tc>
          <w:tcPr>
            <w:tcW w:w="816" w:type="dxa"/>
            <w:shd w:val="clear" w:color="auto" w:fill="auto"/>
          </w:tcPr>
          <w:p w:rsidR="000E3554" w:rsidRDefault="000E3554" w:rsidP="00764744">
            <w:pPr>
              <w:spacing w:before="120" w:after="120"/>
              <w:jc w:val="both"/>
              <w:rPr>
                <w:rFonts w:ascii="Arial" w:hAnsi="Arial" w:cs="Arial"/>
              </w:rPr>
            </w:pPr>
            <w:r>
              <w:rPr>
                <w:rFonts w:ascii="Arial" w:hAnsi="Arial" w:cs="Arial"/>
              </w:rPr>
              <w:t>0x0</w:t>
            </w:r>
            <w:r w:rsidR="00707EFF">
              <w:rPr>
                <w:rFonts w:ascii="Arial" w:hAnsi="Arial" w:cs="Arial"/>
              </w:rPr>
              <w:t>F</w:t>
            </w:r>
          </w:p>
        </w:tc>
        <w:tc>
          <w:tcPr>
            <w:tcW w:w="865" w:type="dxa"/>
            <w:shd w:val="clear" w:color="auto" w:fill="auto"/>
          </w:tcPr>
          <w:p w:rsidR="000E3554" w:rsidRDefault="00707EFF" w:rsidP="00707EFF">
            <w:pPr>
              <w:spacing w:before="120" w:after="120"/>
              <w:jc w:val="both"/>
              <w:rPr>
                <w:rFonts w:ascii="Arial" w:hAnsi="Arial" w:cs="Arial"/>
              </w:rPr>
            </w:pPr>
            <w:r>
              <w:rPr>
                <w:rFonts w:ascii="Arial" w:hAnsi="Arial" w:cs="Arial"/>
              </w:rPr>
              <w:t>2</w:t>
            </w:r>
            <w:r w:rsidR="000E3554">
              <w:rPr>
                <w:rFonts w:ascii="Arial" w:hAnsi="Arial" w:cs="Arial"/>
              </w:rPr>
              <w:t xml:space="preserve"> (U</w:t>
            </w:r>
            <w:r>
              <w:rPr>
                <w:rFonts w:ascii="Arial" w:hAnsi="Arial" w:cs="Arial"/>
              </w:rPr>
              <w:t>I</w:t>
            </w:r>
            <w:r w:rsidR="000E3554">
              <w:rPr>
                <w:rFonts w:ascii="Arial" w:hAnsi="Arial" w:cs="Arial"/>
              </w:rPr>
              <w:t>)</w:t>
            </w:r>
          </w:p>
        </w:tc>
        <w:tc>
          <w:tcPr>
            <w:tcW w:w="5821" w:type="dxa"/>
            <w:shd w:val="clear" w:color="auto" w:fill="auto"/>
          </w:tcPr>
          <w:p w:rsidR="000E3554" w:rsidRDefault="000E3554" w:rsidP="00764744">
            <w:pPr>
              <w:spacing w:before="120" w:after="120"/>
              <w:jc w:val="both"/>
              <w:rPr>
                <w:rFonts w:ascii="Arial" w:hAnsi="Arial" w:cs="Arial"/>
              </w:rPr>
            </w:pPr>
            <w:r>
              <w:rPr>
                <w:rFonts w:ascii="Arial" w:hAnsi="Arial" w:cs="Arial"/>
              </w:rPr>
              <w:t xml:space="preserve">Firmware version </w:t>
            </w:r>
            <w:r w:rsidR="00B3139A">
              <w:rPr>
                <w:rFonts w:ascii="Arial" w:hAnsi="Arial" w:cs="Arial"/>
              </w:rPr>
              <w:t>(0xMMmm: Major minor)</w:t>
            </w:r>
          </w:p>
        </w:tc>
      </w:tr>
      <w:tr w:rsidR="00707EFF" w:rsidTr="00707EFF">
        <w:tc>
          <w:tcPr>
            <w:tcW w:w="2074" w:type="dxa"/>
            <w:shd w:val="clear" w:color="auto" w:fill="auto"/>
          </w:tcPr>
          <w:p w:rsidR="00B3139A" w:rsidRDefault="00B3139A" w:rsidP="00707EFF">
            <w:pPr>
              <w:spacing w:before="120" w:after="120"/>
              <w:rPr>
                <w:rFonts w:ascii="Arial" w:hAnsi="Arial" w:cs="Arial"/>
              </w:rPr>
            </w:pPr>
            <w:r>
              <w:rPr>
                <w:rFonts w:ascii="Arial" w:hAnsi="Arial" w:cs="Arial"/>
              </w:rPr>
              <w:t>ATTR_UPTIME</w:t>
            </w:r>
          </w:p>
        </w:tc>
        <w:tc>
          <w:tcPr>
            <w:tcW w:w="816" w:type="dxa"/>
            <w:shd w:val="clear" w:color="auto" w:fill="auto"/>
          </w:tcPr>
          <w:p w:rsidR="00B3139A" w:rsidRDefault="00707EFF" w:rsidP="00707EFF">
            <w:pPr>
              <w:spacing w:before="120" w:after="120"/>
              <w:jc w:val="both"/>
              <w:rPr>
                <w:rFonts w:ascii="Arial" w:hAnsi="Arial" w:cs="Arial"/>
              </w:rPr>
            </w:pPr>
            <w:r>
              <w:rPr>
                <w:rFonts w:ascii="Arial" w:hAnsi="Arial" w:cs="Arial"/>
              </w:rPr>
              <w:t>0x1</w:t>
            </w:r>
            <w:r w:rsidR="00B3139A">
              <w:rPr>
                <w:rFonts w:ascii="Arial" w:hAnsi="Arial" w:cs="Arial"/>
              </w:rPr>
              <w:t>A</w:t>
            </w:r>
          </w:p>
        </w:tc>
        <w:tc>
          <w:tcPr>
            <w:tcW w:w="865" w:type="dxa"/>
            <w:shd w:val="clear" w:color="auto" w:fill="auto"/>
          </w:tcPr>
          <w:p w:rsidR="00B3139A" w:rsidRDefault="00707EFF" w:rsidP="00707EFF">
            <w:pPr>
              <w:spacing w:before="120" w:after="120"/>
              <w:jc w:val="both"/>
              <w:rPr>
                <w:rFonts w:ascii="Arial" w:hAnsi="Arial" w:cs="Arial"/>
              </w:rPr>
            </w:pPr>
            <w:r>
              <w:rPr>
                <w:rFonts w:ascii="Arial" w:hAnsi="Arial" w:cs="Arial"/>
              </w:rPr>
              <w:t>4 (UL</w:t>
            </w:r>
            <w:r w:rsidR="00B3139A">
              <w:rPr>
                <w:rFonts w:ascii="Arial" w:hAnsi="Arial" w:cs="Arial"/>
              </w:rPr>
              <w:t>)</w:t>
            </w:r>
          </w:p>
        </w:tc>
        <w:tc>
          <w:tcPr>
            <w:tcW w:w="5821" w:type="dxa"/>
            <w:shd w:val="clear" w:color="auto" w:fill="auto"/>
          </w:tcPr>
          <w:p w:rsidR="00B3139A" w:rsidRDefault="00B3139A" w:rsidP="00707EFF">
            <w:pPr>
              <w:spacing w:before="120" w:after="120"/>
              <w:jc w:val="both"/>
              <w:rPr>
                <w:rFonts w:ascii="Arial" w:hAnsi="Arial" w:cs="Arial"/>
              </w:rPr>
            </w:pPr>
            <w:del w:id="68" w:author="Wlodek Olesinski" w:date="2015-06-15T15:37:00Z">
              <w:r w:rsidDel="00CF6FFA">
                <w:rPr>
                  <w:rFonts w:ascii="Arial" w:hAnsi="Arial" w:cs="Arial"/>
                </w:rPr>
                <w:delText>Firmware version number</w:delText>
              </w:r>
            </w:del>
            <w:ins w:id="69" w:author="Wlodek Olesinski" w:date="2015-06-15T15:37:00Z">
              <w:r w:rsidR="00CF6FFA">
                <w:rPr>
                  <w:rFonts w:ascii="Arial" w:hAnsi="Arial" w:cs="Arial"/>
                </w:rPr>
                <w:t>since boot in seconds</w:t>
              </w:r>
            </w:ins>
          </w:p>
        </w:tc>
      </w:tr>
      <w:tr w:rsidR="00707EFF" w:rsidTr="00707EFF">
        <w:tc>
          <w:tcPr>
            <w:tcW w:w="2074" w:type="dxa"/>
            <w:shd w:val="clear" w:color="auto" w:fill="auto"/>
          </w:tcPr>
          <w:p w:rsidR="00707EFF" w:rsidRDefault="00707EFF" w:rsidP="00707EFF">
            <w:pPr>
              <w:spacing w:before="120" w:after="120"/>
              <w:rPr>
                <w:rFonts w:ascii="Arial" w:hAnsi="Arial" w:cs="Arial"/>
              </w:rPr>
            </w:pPr>
            <w:r>
              <w:rPr>
                <w:rFonts w:ascii="Arial" w:hAnsi="Arial" w:cs="Arial"/>
              </w:rPr>
              <w:t>ATTR_MEM1</w:t>
            </w:r>
          </w:p>
        </w:tc>
        <w:tc>
          <w:tcPr>
            <w:tcW w:w="816" w:type="dxa"/>
            <w:shd w:val="clear" w:color="auto" w:fill="auto"/>
          </w:tcPr>
          <w:p w:rsidR="00707EFF" w:rsidRDefault="00707EFF" w:rsidP="00707EFF">
            <w:pPr>
              <w:spacing w:before="120" w:after="120"/>
              <w:jc w:val="both"/>
              <w:rPr>
                <w:rFonts w:ascii="Arial" w:hAnsi="Arial" w:cs="Arial"/>
              </w:rPr>
            </w:pPr>
            <w:r>
              <w:rPr>
                <w:rFonts w:ascii="Arial" w:hAnsi="Arial" w:cs="Arial"/>
              </w:rPr>
              <w:t>0x1B</w:t>
            </w:r>
          </w:p>
        </w:tc>
        <w:tc>
          <w:tcPr>
            <w:tcW w:w="865"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821" w:type="dxa"/>
            <w:shd w:val="clear" w:color="auto" w:fill="auto"/>
          </w:tcPr>
          <w:p w:rsidR="00707EFF" w:rsidRDefault="00707EFF" w:rsidP="00AB0DF4">
            <w:pPr>
              <w:spacing w:before="120" w:after="120"/>
              <w:jc w:val="both"/>
              <w:rPr>
                <w:rFonts w:ascii="Arial" w:hAnsi="Arial" w:cs="Arial"/>
              </w:rPr>
            </w:pPr>
            <w:r>
              <w:rPr>
                <w:rFonts w:ascii="Arial" w:hAnsi="Arial" w:cs="Arial"/>
              </w:rPr>
              <w:t>2 UI (</w:t>
            </w:r>
            <w:proofErr w:type="spellStart"/>
            <w:r>
              <w:rPr>
                <w:rFonts w:ascii="Arial" w:hAnsi="Arial" w:cs="Arial"/>
              </w:rPr>
              <w:t>mem</w:t>
            </w:r>
            <w:proofErr w:type="spellEnd"/>
            <w:ins w:id="70" w:author="Wlodek Olesinski" w:date="2015-06-15T16:20:00Z">
              <w:r w:rsidR="00AB0DF4">
                <w:rPr>
                  <w:rFonts w:ascii="Arial" w:hAnsi="Arial" w:cs="Arial"/>
                </w:rPr>
                <w:t xml:space="preserve"> </w:t>
              </w:r>
            </w:ins>
            <w:r>
              <w:rPr>
                <w:rFonts w:ascii="Arial" w:hAnsi="Arial" w:cs="Arial"/>
              </w:rPr>
              <w:t xml:space="preserve">free, </w:t>
            </w:r>
            <w:ins w:id="71" w:author="Wlodek Olesinski" w:date="2015-06-15T16:19:00Z">
              <w:r w:rsidR="00AB0DF4">
                <w:rPr>
                  <w:rFonts w:ascii="Arial" w:hAnsi="Arial" w:cs="Arial"/>
                </w:rPr>
                <w:t>min</w:t>
              </w:r>
            </w:ins>
            <w:ins w:id="72" w:author="Wlodek Olesinski" w:date="2015-06-15T16:20:00Z">
              <w:r w:rsidR="00AB0DF4">
                <w:rPr>
                  <w:rFonts w:ascii="Arial" w:hAnsi="Arial" w:cs="Arial"/>
                </w:rPr>
                <w:t xml:space="preserve"> </w:t>
              </w:r>
            </w:ins>
            <w:proofErr w:type="spellStart"/>
            <w:ins w:id="73" w:author="Wlodek Olesinski" w:date="2015-06-15T16:19:00Z">
              <w:r w:rsidR="00AB0DF4">
                <w:rPr>
                  <w:rFonts w:ascii="Arial" w:hAnsi="Arial" w:cs="Arial"/>
                </w:rPr>
                <w:t>mem</w:t>
              </w:r>
            </w:ins>
            <w:proofErr w:type="spellEnd"/>
            <w:ins w:id="74" w:author="Wlodek Olesinski" w:date="2015-06-15T16:20:00Z">
              <w:r w:rsidR="00AB0DF4">
                <w:rPr>
                  <w:rFonts w:ascii="Arial" w:hAnsi="Arial" w:cs="Arial"/>
                </w:rPr>
                <w:t xml:space="preserve"> free so far</w:t>
              </w:r>
            </w:ins>
            <w:del w:id="75" w:author="Wlodek Olesinski" w:date="2015-06-15T16:20:00Z">
              <w:r w:rsidDel="00AB0DF4">
                <w:rPr>
                  <w:rFonts w:ascii="Arial" w:hAnsi="Arial" w:cs="Arial"/>
                </w:rPr>
                <w:delText>stackfree</w:delText>
              </w:r>
            </w:del>
            <w:r>
              <w:rPr>
                <w:rFonts w:ascii="Arial" w:hAnsi="Arial" w:cs="Arial"/>
              </w:rPr>
              <w:t>)</w:t>
            </w:r>
          </w:p>
        </w:tc>
      </w:tr>
      <w:tr w:rsidR="00707EFF" w:rsidTr="00707EFF">
        <w:tc>
          <w:tcPr>
            <w:tcW w:w="2074" w:type="dxa"/>
            <w:shd w:val="clear" w:color="auto" w:fill="auto"/>
          </w:tcPr>
          <w:p w:rsidR="00707EFF" w:rsidRDefault="00707EFF" w:rsidP="00707EFF">
            <w:pPr>
              <w:spacing w:before="120" w:after="120"/>
              <w:rPr>
                <w:rFonts w:ascii="Arial" w:hAnsi="Arial" w:cs="Arial"/>
              </w:rPr>
            </w:pPr>
            <w:r>
              <w:rPr>
                <w:rFonts w:ascii="Arial" w:hAnsi="Arial" w:cs="Arial"/>
              </w:rPr>
              <w:t>ATTR_MEM2</w:t>
            </w:r>
          </w:p>
        </w:tc>
        <w:tc>
          <w:tcPr>
            <w:tcW w:w="816" w:type="dxa"/>
            <w:shd w:val="clear" w:color="auto" w:fill="auto"/>
          </w:tcPr>
          <w:p w:rsidR="00707EFF" w:rsidRDefault="00707EFF" w:rsidP="00707EFF">
            <w:pPr>
              <w:spacing w:before="120" w:after="120"/>
              <w:jc w:val="both"/>
              <w:rPr>
                <w:rFonts w:ascii="Arial" w:hAnsi="Arial" w:cs="Arial"/>
              </w:rPr>
            </w:pPr>
            <w:r>
              <w:rPr>
                <w:rFonts w:ascii="Arial" w:hAnsi="Arial" w:cs="Arial"/>
              </w:rPr>
              <w:t>0x1C</w:t>
            </w:r>
          </w:p>
        </w:tc>
        <w:tc>
          <w:tcPr>
            <w:tcW w:w="865"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821" w:type="dxa"/>
            <w:shd w:val="clear" w:color="auto" w:fill="auto"/>
          </w:tcPr>
          <w:p w:rsidR="00707EFF" w:rsidRDefault="00707EFF" w:rsidP="00AB0DF4">
            <w:pPr>
              <w:spacing w:before="120" w:after="120"/>
              <w:jc w:val="both"/>
              <w:rPr>
                <w:rFonts w:ascii="Arial" w:hAnsi="Arial" w:cs="Arial"/>
              </w:rPr>
            </w:pPr>
            <w:r>
              <w:rPr>
                <w:rFonts w:ascii="Arial" w:hAnsi="Arial" w:cs="Arial"/>
              </w:rPr>
              <w:t>2 UI (max</w:t>
            </w:r>
            <w:ins w:id="76" w:author="Wlodek Olesinski" w:date="2015-06-15T16:20:00Z">
              <w:r w:rsidR="00AB0DF4">
                <w:rPr>
                  <w:rFonts w:ascii="Arial" w:hAnsi="Arial" w:cs="Arial"/>
                </w:rPr>
                <w:t xml:space="preserve"> </w:t>
              </w:r>
            </w:ins>
            <w:r>
              <w:rPr>
                <w:rFonts w:ascii="Arial" w:hAnsi="Arial" w:cs="Arial"/>
              </w:rPr>
              <w:t>free</w:t>
            </w:r>
            <w:ins w:id="77" w:author="Wlodek Olesinski" w:date="2015-06-15T16:20:00Z">
              <w:r w:rsidR="00AB0DF4">
                <w:rPr>
                  <w:rFonts w:ascii="Arial" w:hAnsi="Arial" w:cs="Arial"/>
                </w:rPr>
                <w:t xml:space="preserve"> chunk</w:t>
              </w:r>
            </w:ins>
            <w:r>
              <w:rPr>
                <w:rFonts w:ascii="Arial" w:hAnsi="Arial" w:cs="Arial"/>
              </w:rPr>
              <w:t xml:space="preserve">, </w:t>
            </w:r>
            <w:ins w:id="78" w:author="Wlodek Olesinski" w:date="2015-06-15T16:20:00Z">
              <w:r w:rsidR="00AB0DF4">
                <w:rPr>
                  <w:rFonts w:ascii="Arial" w:hAnsi="Arial" w:cs="Arial"/>
                </w:rPr>
                <w:t xml:space="preserve">free stack </w:t>
              </w:r>
            </w:ins>
            <w:del w:id="79" w:author="Wlodek Olesinski" w:date="2015-06-15T16:20:00Z">
              <w:r w:rsidDel="00AB0DF4">
                <w:rPr>
                  <w:rFonts w:ascii="Arial" w:hAnsi="Arial" w:cs="Arial"/>
                </w:rPr>
                <w:delText>static</w:delText>
              </w:r>
            </w:del>
            <w:r>
              <w:rPr>
                <w:rFonts w:ascii="Arial" w:hAnsi="Arial" w:cs="Arial"/>
              </w:rPr>
              <w:t>size)</w:t>
            </w:r>
          </w:p>
        </w:tc>
      </w:tr>
      <w:tr w:rsidR="00C11B72" w:rsidTr="00260F44">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16"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65"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821" w:type="dxa"/>
            <w:shd w:val="clear" w:color="auto" w:fill="auto"/>
          </w:tcPr>
          <w:p w:rsidR="00C11B72" w:rsidRDefault="00C11B72" w:rsidP="00764744">
            <w:pPr>
              <w:spacing w:before="120" w:after="120"/>
              <w:jc w:val="both"/>
              <w:rPr>
                <w:rFonts w:ascii="Arial" w:hAnsi="Arial" w:cs="Arial"/>
              </w:rPr>
            </w:pPr>
            <w:r>
              <w:rPr>
                <w:rFonts w:ascii="Arial" w:hAnsi="Arial" w:cs="Arial"/>
              </w:rPr>
              <w:t>Sniffing mode</w:t>
            </w:r>
          </w:p>
        </w:tc>
      </w:tr>
      <w:tr w:rsidR="00C11B72" w:rsidTr="00260F44">
        <w:tc>
          <w:tcPr>
            <w:tcW w:w="2074" w:type="dxa"/>
            <w:shd w:val="clear" w:color="auto" w:fill="auto"/>
          </w:tcPr>
          <w:p w:rsidR="00C11B72" w:rsidRDefault="00C11B72" w:rsidP="00764744">
            <w:pPr>
              <w:spacing w:before="120" w:after="120"/>
              <w:rPr>
                <w:rFonts w:ascii="Arial" w:hAnsi="Arial" w:cs="Arial"/>
              </w:rPr>
            </w:pPr>
            <w:r>
              <w:rPr>
                <w:rFonts w:ascii="Arial" w:hAnsi="Arial" w:cs="Arial"/>
              </w:rPr>
              <w:t>... more ...</w:t>
            </w:r>
          </w:p>
        </w:tc>
        <w:tc>
          <w:tcPr>
            <w:tcW w:w="816" w:type="dxa"/>
            <w:shd w:val="clear" w:color="auto" w:fill="auto"/>
          </w:tcPr>
          <w:p w:rsidR="00C11B72" w:rsidRDefault="00C11B72" w:rsidP="00764744">
            <w:pPr>
              <w:spacing w:before="120" w:after="120"/>
              <w:jc w:val="both"/>
              <w:rPr>
                <w:rFonts w:ascii="Arial" w:hAnsi="Arial" w:cs="Arial"/>
              </w:rPr>
            </w:pPr>
          </w:p>
        </w:tc>
        <w:tc>
          <w:tcPr>
            <w:tcW w:w="865" w:type="dxa"/>
            <w:shd w:val="clear" w:color="auto" w:fill="auto"/>
          </w:tcPr>
          <w:p w:rsidR="00C11B72" w:rsidRDefault="00C11B72" w:rsidP="00764744">
            <w:pPr>
              <w:spacing w:before="120" w:after="120"/>
              <w:jc w:val="both"/>
              <w:rPr>
                <w:rFonts w:ascii="Arial" w:hAnsi="Arial" w:cs="Arial"/>
              </w:rPr>
            </w:pPr>
          </w:p>
        </w:tc>
        <w:tc>
          <w:tcPr>
            <w:tcW w:w="5821" w:type="dxa"/>
            <w:shd w:val="clear" w:color="auto" w:fill="auto"/>
          </w:tcPr>
          <w:p w:rsidR="00C11B72" w:rsidRDefault="00C11B72" w:rsidP="00764744">
            <w:pPr>
              <w:spacing w:before="120" w:after="120"/>
              <w:jc w:val="both"/>
              <w:rPr>
                <w:rFonts w:ascii="Arial" w:hAnsi="Arial" w:cs="Arial"/>
              </w:rPr>
            </w:pPr>
          </w:p>
        </w:tc>
      </w:tr>
    </w:tbl>
    <w:p w:rsidR="00C11B72" w:rsidRDefault="00C11B72" w:rsidP="00C11B72">
      <w:pPr>
        <w:spacing w:after="240"/>
        <w:jc w:val="both"/>
        <w:rPr>
          <w:rFonts w:ascii="Courier New" w:hAnsi="Courier New" w:cs="Courier New"/>
          <w:b/>
        </w:rPr>
      </w:pP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Set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CMD_SET_ASSOC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Default="00074767" w:rsidP="00074767">
      <w:pPr>
        <w:spacing w:after="240"/>
        <w:jc w:val="both"/>
        <w:rPr>
          <w:rFonts w:ascii="Arial" w:hAnsi="Arial" w:cs="Arial"/>
        </w:rPr>
      </w:pPr>
      <w:r>
        <w:rPr>
          <w:rFonts w:ascii="Arial" w:hAnsi="Arial" w:cs="Arial"/>
        </w:rPr>
        <w:t xml:space="preserve">The command is an exact implementation of the </w:t>
      </w:r>
      <w:r w:rsidR="004424B7">
        <w:rPr>
          <w:rFonts w:ascii="Arial" w:hAnsi="Arial" w:cs="Arial"/>
        </w:rPr>
        <w:t xml:space="preserve">corresponding </w:t>
      </w:r>
      <w:r>
        <w:rPr>
          <w:rFonts w:ascii="Arial" w:hAnsi="Arial" w:cs="Arial"/>
        </w:rPr>
        <w:t xml:space="preserve">1.0 </w:t>
      </w:r>
      <w:r w:rsidR="004424B7">
        <w:rPr>
          <w:rFonts w:ascii="Arial" w:hAnsi="Arial" w:cs="Arial"/>
        </w:rPr>
        <w:t>function</w:t>
      </w:r>
      <w:r>
        <w:rPr>
          <w:rFonts w:ascii="Arial" w:hAnsi="Arial" w:cs="Arial"/>
        </w:rPr>
        <w:t xml:space="preserve">. </w:t>
      </w:r>
      <w:proofErr w:type="spellStart"/>
      <w:r>
        <w:rPr>
          <w:rFonts w:ascii="Arial" w:hAnsi="Arial" w:cs="Arial"/>
        </w:rPr>
        <w:t>Alphanet</w:t>
      </w:r>
      <w:proofErr w:type="spellEnd"/>
      <w:r>
        <w:rPr>
          <w:rFonts w:ascii="Arial" w:hAnsi="Arial" w:cs="Arial"/>
        </w:rPr>
        <w:t xml:space="preserve"> 1.5 will continue with it. How the command and the actual functionality </w:t>
      </w:r>
      <w:r w:rsidR="004424B7">
        <w:rPr>
          <w:rFonts w:ascii="Arial" w:hAnsi="Arial" w:cs="Arial"/>
        </w:rPr>
        <w:t>will look</w:t>
      </w:r>
      <w:r>
        <w:rPr>
          <w:rFonts w:ascii="Arial" w:hAnsi="Arial" w:cs="Arial"/>
        </w:rPr>
        <w:t xml:space="preserve"> like in </w:t>
      </w:r>
      <w:proofErr w:type="spellStart"/>
      <w:r>
        <w:rPr>
          <w:rFonts w:ascii="Arial" w:hAnsi="Arial" w:cs="Arial"/>
        </w:rPr>
        <w:t>Alphanet</w:t>
      </w:r>
      <w:proofErr w:type="spellEnd"/>
      <w:r>
        <w:rPr>
          <w:rFonts w:ascii="Arial" w:hAnsi="Arial" w:cs="Arial"/>
        </w:rPr>
        <w:t xml:space="preserve"> 2.0 and ATOL is still debatable. Same applies to </w:t>
      </w:r>
      <w:r w:rsidR="004424B7">
        <w:rPr>
          <w:rFonts w:ascii="Arial" w:hAnsi="Arial" w:cs="Arial"/>
        </w:rPr>
        <w:t xml:space="preserve">the </w:t>
      </w:r>
      <w:r>
        <w:rPr>
          <w:rFonts w:ascii="Arial" w:hAnsi="Arial" w:cs="Arial"/>
        </w:rPr>
        <w:t>corresponding Get and Clear commands.</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lastRenderedPageBreak/>
              <w:t>Get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CMD_GET_ASSOC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0x14</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Clear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w:t>
            </w:r>
            <w:r w:rsidR="00FD62FA">
              <w:rPr>
                <w:rFonts w:ascii="Arial" w:hAnsi="Arial" w:cs="Arial"/>
              </w:rPr>
              <w:t>CL</w:t>
            </w:r>
            <w:r>
              <w:rPr>
                <w:rFonts w:ascii="Arial" w:hAnsi="Arial" w:cs="Arial"/>
              </w:rPr>
              <w:t>R_ASSOC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0x15</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Pr="004C4239"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Relay pa</w:t>
            </w:r>
            <w:r w:rsidR="00FD62FA">
              <w:rPr>
                <w:b/>
              </w:rPr>
              <w:t>yload</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CMD_RELAY</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w:t>
            </w:r>
            <w:r w:rsidR="00FD62FA">
              <w:rPr>
                <w:rFonts w:ascii="Arial" w:hAnsi="Arial" w:cs="Arial"/>
              </w:rPr>
              <w:t>41, 0x42, 0x43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ins w:id="80" w:author="Wlodek Olesinski" w:date="2015-06-28T16:21:00Z"/>
          <w:rFonts w:ascii="Arial" w:hAnsi="Arial" w:cs="Arial"/>
        </w:rPr>
      </w:pPr>
    </w:p>
    <w:p w:rsidR="00C37752" w:rsidRDefault="00C37752" w:rsidP="00074767">
      <w:pPr>
        <w:spacing w:after="240"/>
        <w:jc w:val="both"/>
        <w:rPr>
          <w:ins w:id="81" w:author="Wlodek Olesinski" w:date="2015-06-28T17:12:00Z"/>
          <w:rFonts w:ascii="Arial" w:hAnsi="Arial" w:cs="Arial"/>
        </w:rPr>
      </w:pPr>
      <w:ins w:id="82" w:author="Wlodek Olesinski" w:date="2015-06-28T16:21:00Z">
        <w:r>
          <w:rPr>
            <w:rFonts w:ascii="Arial" w:hAnsi="Arial" w:cs="Arial"/>
          </w:rPr>
          <w:t>Request:</w:t>
        </w:r>
      </w:ins>
    </w:p>
    <w:p w:rsidR="004E0E2D" w:rsidRDefault="00092339" w:rsidP="00074767">
      <w:pPr>
        <w:spacing w:after="240"/>
        <w:jc w:val="both"/>
        <w:rPr>
          <w:ins w:id="83" w:author="Wlodek Olesinski" w:date="2015-06-28T16:21:00Z"/>
          <w:rFonts w:ascii="Arial" w:hAnsi="Arial" w:cs="Arial"/>
        </w:rPr>
      </w:pPr>
      <w:ins w:id="84" w:author="Wlodek Olesinski" w:date="2015-06-28T17:12:00Z">
        <w:r w:rsidRPr="007A0EC7">
          <w:rPr>
            <w:rFonts w:ascii="Arial" w:hAnsi="Arial" w:cs="Arial"/>
          </w:rPr>
          <w:pict>
            <v:shape id="_x0000_i1029" type="#_x0000_t75" style="width:173.9pt;height:62.5pt">
              <v:imagedata r:id="rId12" o:title="relay_cmd"/>
            </v:shape>
          </w:pict>
        </w:r>
      </w:ins>
    </w:p>
    <w:p w:rsidR="00C37752" w:rsidRDefault="00C37752" w:rsidP="00074767">
      <w:pPr>
        <w:spacing w:after="240"/>
        <w:jc w:val="both"/>
        <w:rPr>
          <w:rFonts w:ascii="Arial" w:hAnsi="Arial" w:cs="Arial"/>
        </w:rPr>
      </w:pPr>
    </w:p>
    <w:p w:rsidR="00C11B72" w:rsidRDefault="00074767" w:rsidP="00C11B72">
      <w:pPr>
        <w:spacing w:after="240"/>
        <w:jc w:val="both"/>
        <w:rPr>
          <w:rFonts w:ascii="Arial" w:hAnsi="Arial" w:cs="Arial"/>
        </w:rPr>
      </w:pPr>
      <w:r>
        <w:rPr>
          <w:rFonts w:ascii="Arial" w:hAnsi="Arial" w:cs="Arial"/>
        </w:rPr>
        <w:t xml:space="preserve">The command </w:t>
      </w:r>
      <w:r w:rsidR="00FD62FA">
        <w:rPr>
          <w:rFonts w:ascii="Arial" w:hAnsi="Arial" w:cs="Arial"/>
        </w:rPr>
        <w:t xml:space="preserve">implements 1.0’s relays to be used in 1.5. Likely, it’ll be modified for 2.0 and ATOL. For example, we should discuss </w:t>
      </w:r>
      <w:r w:rsidR="00D65C04">
        <w:rPr>
          <w:rFonts w:ascii="Arial" w:hAnsi="Arial" w:cs="Arial"/>
        </w:rPr>
        <w:t xml:space="preserve">the </w:t>
      </w:r>
      <w:r w:rsidR="00FD62FA">
        <w:rPr>
          <w:rFonts w:ascii="Arial" w:hAnsi="Arial" w:cs="Arial"/>
        </w:rPr>
        <w:t xml:space="preserve">actual needs, introduce a relay type / version in the payload and make sure that we accommodate existing devices and upcoming designs, </w:t>
      </w:r>
      <w:r w:rsidR="00D65C04">
        <w:rPr>
          <w:rFonts w:ascii="Arial" w:hAnsi="Arial" w:cs="Arial"/>
        </w:rPr>
        <w:t>e</w:t>
      </w:r>
      <w:r w:rsidR="00FD62FA">
        <w:rPr>
          <w:rFonts w:ascii="Arial" w:hAnsi="Arial" w:cs="Arial"/>
        </w:rPr>
        <w:t xml:space="preserve">specially in ATOL. Note that end to end relay acknowledgment, present in </w:t>
      </w:r>
      <w:r w:rsidR="00D65C04">
        <w:rPr>
          <w:rFonts w:ascii="Arial" w:hAnsi="Arial" w:cs="Arial"/>
        </w:rPr>
        <w:t xml:space="preserve">the </w:t>
      </w:r>
      <w:r w:rsidR="00FD62FA">
        <w:rPr>
          <w:rFonts w:ascii="Arial" w:hAnsi="Arial" w:cs="Arial"/>
        </w:rPr>
        <w:t>1.0 firmware but not used should be carefully designed on both side</w:t>
      </w:r>
      <w:r w:rsidR="00D65C04">
        <w:rPr>
          <w:rFonts w:ascii="Arial" w:hAnsi="Arial" w:cs="Arial"/>
        </w:rPr>
        <w:t>s</w:t>
      </w:r>
      <w:r w:rsidR="00FD62FA">
        <w:rPr>
          <w:rFonts w:ascii="Arial" w:hAnsi="Arial" w:cs="Arial"/>
        </w:rPr>
        <w:t xml:space="preserve"> of the OSSI</w:t>
      </w:r>
      <w:r w:rsidR="00DE12A1">
        <w:rPr>
          <w:rFonts w:ascii="Arial" w:hAnsi="Arial" w:cs="Arial"/>
        </w:rPr>
        <w:t>. For now, there is only a placeholder for it below.</w:t>
      </w:r>
    </w:p>
    <w:p w:rsidR="004D39A2" w:rsidRPr="004C4239" w:rsidRDefault="004D39A2" w:rsidP="004D39A2">
      <w:pPr>
        <w:spacing w:after="240"/>
        <w:jc w:val="both"/>
        <w:rPr>
          <w:rFonts w:ascii="Arial" w:hAnsi="Arial" w:cs="Arial"/>
        </w:rPr>
      </w:pPr>
    </w:p>
    <w:tbl>
      <w:tblPr>
        <w:tblStyle w:val="TableGrid"/>
        <w:tblW w:w="0" w:type="auto"/>
        <w:tblLook w:val="04A0"/>
      </w:tblPr>
      <w:tblGrid>
        <w:gridCol w:w="3192"/>
        <w:gridCol w:w="3192"/>
        <w:gridCol w:w="3192"/>
      </w:tblGrid>
      <w:tr w:rsidR="004D39A2" w:rsidTr="00074767">
        <w:tc>
          <w:tcPr>
            <w:tcW w:w="6384" w:type="dxa"/>
            <w:gridSpan w:val="2"/>
            <w:tcBorders>
              <w:bottom w:val="single" w:sz="4" w:space="0" w:color="auto"/>
              <w:right w:val="single" w:sz="4" w:space="0" w:color="auto"/>
            </w:tcBorders>
            <w:shd w:val="clear" w:color="auto" w:fill="D9D9D9" w:themeFill="background1" w:themeFillShade="D9"/>
          </w:tcPr>
          <w:p w:rsidR="004D39A2" w:rsidRPr="00877284" w:rsidRDefault="00DE12A1" w:rsidP="00074767">
            <w:pPr>
              <w:pStyle w:val="Heading3"/>
              <w:spacing w:before="120" w:after="120"/>
              <w:ind w:left="720"/>
              <w:outlineLvl w:val="2"/>
              <w:rPr>
                <w:b/>
              </w:rPr>
            </w:pPr>
            <w:r>
              <w:rPr>
                <w:b/>
              </w:rPr>
              <w:lastRenderedPageBreak/>
              <w:t>Trace route</w:t>
            </w:r>
          </w:p>
        </w:tc>
        <w:tc>
          <w:tcPr>
            <w:tcW w:w="3192" w:type="dxa"/>
            <w:tcBorders>
              <w:top w:val="nil"/>
              <w:left w:val="single" w:sz="4" w:space="0" w:color="auto"/>
              <w:bottom w:val="single" w:sz="4" w:space="0" w:color="auto"/>
              <w:right w:val="nil"/>
            </w:tcBorders>
            <w:shd w:val="clear" w:color="auto" w:fill="auto"/>
          </w:tcPr>
          <w:p w:rsidR="004D39A2" w:rsidRPr="00025C87" w:rsidRDefault="004D39A2" w:rsidP="00074767">
            <w:pPr>
              <w:tabs>
                <w:tab w:val="left" w:pos="2235"/>
              </w:tabs>
              <w:spacing w:before="120" w:after="120"/>
              <w:jc w:val="both"/>
              <w:rPr>
                <w:rFonts w:ascii="Arial" w:hAnsi="Arial" w:cs="Arial"/>
                <w:b/>
              </w:rPr>
            </w:pPr>
            <w:r>
              <w:rPr>
                <w:rFonts w:ascii="Arial" w:hAnsi="Arial" w:cs="Arial"/>
                <w:b/>
              </w:rPr>
              <w:tab/>
            </w:r>
          </w:p>
        </w:tc>
      </w:tr>
      <w:tr w:rsidR="004D39A2" w:rsidTr="00074767">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4D39A2" w:rsidRPr="00A0447D" w:rsidRDefault="004D39A2"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4D39A2" w:rsidTr="00074767">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CMD_</w:t>
            </w:r>
            <w:r w:rsidR="00DE12A1">
              <w:rPr>
                <w:rFonts w:ascii="Arial" w:hAnsi="Arial" w:cs="Arial"/>
              </w:rPr>
              <w:t>TRACE</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0x</w:t>
            </w:r>
            <w:ins w:id="85" w:author="Wlodek Olesinski" w:date="2015-06-13T20:21:00Z">
              <w:r w:rsidR="00A216D6">
                <w:rPr>
                  <w:rFonts w:ascii="Arial" w:hAnsi="Arial" w:cs="Arial"/>
                </w:rPr>
                <w:t>51</w:t>
              </w:r>
            </w:ins>
            <w:del w:id="86" w:author="Wlodek Olesinski" w:date="2015-06-13T20:21:00Z">
              <w:r w:rsidDel="00A216D6">
                <w:rPr>
                  <w:rFonts w:ascii="Arial" w:hAnsi="Arial" w:cs="Arial"/>
                </w:rPr>
                <w:delText>02</w:delText>
              </w:r>
            </w:del>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request</w:t>
            </w:r>
          </w:p>
        </w:tc>
      </w:tr>
    </w:tbl>
    <w:p w:rsidR="004D39A2" w:rsidRDefault="004D39A2" w:rsidP="004D39A2">
      <w:pPr>
        <w:spacing w:after="240"/>
        <w:jc w:val="both"/>
        <w:rPr>
          <w:rFonts w:ascii="Arial" w:hAnsi="Arial" w:cs="Arial"/>
        </w:rPr>
      </w:pPr>
    </w:p>
    <w:p w:rsidR="004D39A2" w:rsidRDefault="00C21070" w:rsidP="004D39A2">
      <w:pPr>
        <w:spacing w:after="240"/>
        <w:jc w:val="both"/>
        <w:rPr>
          <w:rFonts w:ascii="Arial" w:hAnsi="Arial" w:cs="Arial"/>
        </w:rPr>
      </w:pPr>
      <w:r>
        <w:rPr>
          <w:rFonts w:ascii="Arial" w:hAnsi="Arial" w:cs="Arial"/>
        </w:rPr>
        <w:t>The command requests a trace (forward, backward, bidire</w:t>
      </w:r>
      <w:r w:rsidR="00725ACD">
        <w:rPr>
          <w:rFonts w:ascii="Arial" w:hAnsi="Arial" w:cs="Arial"/>
        </w:rPr>
        <w:t>c</w:t>
      </w:r>
      <w:r>
        <w:rPr>
          <w:rFonts w:ascii="Arial" w:hAnsi="Arial" w:cs="Arial"/>
        </w:rPr>
        <w:t xml:space="preserve">tional) to a target node. This is useful for setups and troubleshooting, could be used also for location data gathering (self-surveys). Note that this functionality is taxing all </w:t>
      </w:r>
      <w:r w:rsidR="00725ACD">
        <w:rPr>
          <w:rFonts w:ascii="Arial" w:hAnsi="Arial" w:cs="Arial"/>
        </w:rPr>
        <w:t xml:space="preserve">the </w:t>
      </w:r>
      <w:r>
        <w:rPr>
          <w:rFonts w:ascii="Arial" w:hAnsi="Arial" w:cs="Arial"/>
        </w:rPr>
        <w:t xml:space="preserve">involved nodes (especially </w:t>
      </w:r>
      <w:proofErr w:type="spellStart"/>
      <w:r>
        <w:rPr>
          <w:rFonts w:ascii="Arial" w:hAnsi="Arial" w:cs="Arial"/>
        </w:rPr>
        <w:t>multihopping</w:t>
      </w:r>
      <w:proofErr w:type="spellEnd"/>
      <w:r>
        <w:rPr>
          <w:rFonts w:ascii="Arial" w:hAnsi="Arial" w:cs="Arial"/>
        </w:rPr>
        <w:t xml:space="preserve"> traces). 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D107AC" w:rsidRDefault="00D107AC" w:rsidP="00C11B72">
      <w:pPr>
        <w:spacing w:after="240"/>
        <w:jc w:val="both"/>
        <w:rPr>
          <w:rFonts w:ascii="Arial" w:hAnsi="Arial" w:cs="Arial"/>
        </w:rPr>
      </w:pPr>
    </w:p>
    <w:p w:rsidR="00C21070" w:rsidRPr="004C4239" w:rsidRDefault="00C21070" w:rsidP="00C21070">
      <w:pPr>
        <w:spacing w:after="240"/>
        <w:jc w:val="both"/>
        <w:rPr>
          <w:rFonts w:ascii="Arial" w:hAnsi="Arial" w:cs="Arial"/>
        </w:rPr>
      </w:pPr>
    </w:p>
    <w:tbl>
      <w:tblPr>
        <w:tblStyle w:val="TableGrid"/>
        <w:tblW w:w="0" w:type="auto"/>
        <w:tblLook w:val="04A0"/>
      </w:tblPr>
      <w:tblGrid>
        <w:gridCol w:w="3192"/>
        <w:gridCol w:w="3192"/>
        <w:gridCol w:w="3192"/>
      </w:tblGrid>
      <w:tr w:rsidR="00C21070" w:rsidTr="002F7F8F">
        <w:tc>
          <w:tcPr>
            <w:tcW w:w="6384" w:type="dxa"/>
            <w:gridSpan w:val="2"/>
            <w:tcBorders>
              <w:bottom w:val="single" w:sz="4" w:space="0" w:color="auto"/>
              <w:right w:val="single" w:sz="4" w:space="0" w:color="auto"/>
            </w:tcBorders>
            <w:shd w:val="clear" w:color="auto" w:fill="D9D9D9" w:themeFill="background1" w:themeFillShade="D9"/>
          </w:tcPr>
          <w:p w:rsidR="00C21070" w:rsidRPr="00877284" w:rsidRDefault="00C21070" w:rsidP="002F7F8F">
            <w:pPr>
              <w:pStyle w:val="Heading3"/>
              <w:spacing w:before="120" w:after="120"/>
              <w:ind w:left="720"/>
              <w:outlineLvl w:val="2"/>
              <w:rPr>
                <w:b/>
              </w:rPr>
            </w:pPr>
            <w:r>
              <w:rPr>
                <w:b/>
              </w:rPr>
              <w:t>Operator Directed Route</w:t>
            </w:r>
          </w:p>
        </w:tc>
        <w:tc>
          <w:tcPr>
            <w:tcW w:w="3192" w:type="dxa"/>
            <w:tcBorders>
              <w:top w:val="nil"/>
              <w:left w:val="single" w:sz="4" w:space="0" w:color="auto"/>
              <w:bottom w:val="single" w:sz="4" w:space="0" w:color="auto"/>
              <w:right w:val="nil"/>
            </w:tcBorders>
            <w:shd w:val="clear" w:color="auto" w:fill="auto"/>
          </w:tcPr>
          <w:p w:rsidR="00C21070" w:rsidRPr="00025C87" w:rsidRDefault="00C21070" w:rsidP="002F7F8F">
            <w:pPr>
              <w:tabs>
                <w:tab w:val="left" w:pos="2235"/>
              </w:tabs>
              <w:spacing w:before="120" w:after="120"/>
              <w:jc w:val="both"/>
              <w:rPr>
                <w:rFonts w:ascii="Arial" w:hAnsi="Arial" w:cs="Arial"/>
                <w:b/>
              </w:rPr>
            </w:pPr>
            <w:r>
              <w:rPr>
                <w:rFonts w:ascii="Arial" w:hAnsi="Arial" w:cs="Arial"/>
                <w:b/>
              </w:rPr>
              <w:tab/>
            </w:r>
          </w:p>
        </w:tc>
      </w:tr>
      <w:tr w:rsidR="00C21070" w:rsidTr="002F7F8F">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21070" w:rsidRPr="00A0447D" w:rsidRDefault="00C21070" w:rsidP="002F7F8F">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21070" w:rsidTr="002F7F8F">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CMD_ODR</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0x</w:t>
            </w:r>
            <w:ins w:id="87" w:author="Wlodek Olesinski" w:date="2015-06-13T20:21:00Z">
              <w:r w:rsidR="00A216D6">
                <w:rPr>
                  <w:rFonts w:ascii="Arial" w:hAnsi="Arial" w:cs="Arial"/>
                </w:rPr>
                <w:t>52</w:t>
              </w:r>
            </w:ins>
            <w:del w:id="88" w:author="Wlodek Olesinski" w:date="2015-06-13T20:21:00Z">
              <w:r w:rsidDel="00A216D6">
                <w:rPr>
                  <w:rFonts w:ascii="Arial" w:hAnsi="Arial" w:cs="Arial"/>
                </w:rPr>
                <w:delText>02</w:delText>
              </w:r>
            </w:del>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request</w:t>
            </w:r>
          </w:p>
        </w:tc>
      </w:tr>
    </w:tbl>
    <w:p w:rsidR="00C21070" w:rsidRDefault="00C21070" w:rsidP="00C21070">
      <w:pPr>
        <w:spacing w:after="240"/>
        <w:jc w:val="both"/>
        <w:rPr>
          <w:rFonts w:ascii="Arial" w:hAnsi="Arial" w:cs="Arial"/>
        </w:rPr>
      </w:pPr>
    </w:p>
    <w:p w:rsidR="004D39A2" w:rsidRDefault="00C21070" w:rsidP="00C11B72">
      <w:pPr>
        <w:spacing w:after="240"/>
        <w:jc w:val="both"/>
        <w:rPr>
          <w:rFonts w:ascii="Arial" w:hAnsi="Arial" w:cs="Arial"/>
        </w:rPr>
      </w:pPr>
      <w:r>
        <w:rPr>
          <w:rFonts w:ascii="Arial" w:hAnsi="Arial" w:cs="Arial"/>
        </w:rPr>
        <w:t xml:space="preserve">The command </w:t>
      </w:r>
      <w:r w:rsidR="00111D83">
        <w:rPr>
          <w:rFonts w:ascii="Arial" w:hAnsi="Arial" w:cs="Arial"/>
        </w:rPr>
        <w:t xml:space="preserve">carries its payload along an explicitly requested route. As the route trace, it is designed for troubleshooting but proved to be useful for several applications. Note that ODR packets are NOT routed by the network. </w:t>
      </w:r>
      <w:r>
        <w:rPr>
          <w:rFonts w:ascii="Arial" w:hAnsi="Arial" w:cs="Arial"/>
        </w:rPr>
        <w:t xml:space="preserve">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C20AF9" w:rsidRDefault="00C20AF9" w:rsidP="00C11B72">
      <w:pPr>
        <w:spacing w:after="240"/>
        <w:jc w:val="both"/>
        <w:rPr>
          <w:rFonts w:ascii="Arial" w:hAnsi="Arial" w:cs="Arial"/>
        </w:rPr>
      </w:pPr>
    </w:p>
    <w:p w:rsidR="00C20AF9" w:rsidRDefault="00C20AF9" w:rsidP="00C11B72">
      <w:pPr>
        <w:spacing w:after="240"/>
        <w:jc w:val="both"/>
        <w:rPr>
          <w:rFonts w:ascii="Arial" w:hAnsi="Arial" w:cs="Arial"/>
        </w:rPr>
      </w:pPr>
      <w:r>
        <w:rPr>
          <w:rFonts w:ascii="Arial" w:hAnsi="Arial" w:cs="Arial"/>
        </w:rPr>
        <w:t xml:space="preserve">The two commands below and </w:t>
      </w:r>
      <w:r w:rsidR="00725ACD">
        <w:rPr>
          <w:rFonts w:ascii="Arial" w:hAnsi="Arial" w:cs="Arial"/>
        </w:rPr>
        <w:t xml:space="preserve">the </w:t>
      </w:r>
      <w:r>
        <w:rPr>
          <w:rFonts w:ascii="Arial" w:hAnsi="Arial" w:cs="Arial"/>
        </w:rPr>
        <w:t xml:space="preserve">corresponding reports are devised for </w:t>
      </w:r>
      <w:r w:rsidR="00534906" w:rsidRPr="00534906">
        <w:rPr>
          <w:rFonts w:ascii="Arial" w:hAnsi="Arial" w:cs="Arial"/>
          <w:i/>
        </w:rPr>
        <w:t>hybrid</w:t>
      </w:r>
      <w:r>
        <w:rPr>
          <w:rFonts w:ascii="Arial" w:hAnsi="Arial" w:cs="Arial"/>
        </w:rPr>
        <w:t xml:space="preserve"> networks where (sporadic) connectivity to classical networks may enable </w:t>
      </w:r>
      <w:r w:rsidR="00534906" w:rsidRPr="00534906">
        <w:rPr>
          <w:rFonts w:ascii="Arial" w:hAnsi="Arial" w:cs="Arial"/>
          <w:i/>
        </w:rPr>
        <w:t>warping</w:t>
      </w:r>
      <w:r>
        <w:rPr>
          <w:rFonts w:ascii="Arial" w:hAnsi="Arial" w:cs="Arial"/>
        </w:rPr>
        <w:t xml:space="preserve"> packets in parallel to the ad-hoc RF network. </w:t>
      </w:r>
      <w:proofErr w:type="spellStart"/>
      <w:r>
        <w:rPr>
          <w:rFonts w:ascii="Arial" w:hAnsi="Arial" w:cs="Arial"/>
        </w:rPr>
        <w:t>Alphanet</w:t>
      </w:r>
      <w:proofErr w:type="spellEnd"/>
      <w:r>
        <w:rPr>
          <w:rFonts w:ascii="Arial" w:hAnsi="Arial" w:cs="Arial"/>
        </w:rPr>
        <w:t xml:space="preserve"> 1.0 with RS-485 wired AP321 or cell phones with ad-hoc networked dongles are good examples. Another interesting one is a setup </w:t>
      </w:r>
      <w:r w:rsidR="00725ACD">
        <w:rPr>
          <w:rFonts w:ascii="Arial" w:hAnsi="Arial" w:cs="Arial"/>
        </w:rPr>
        <w:t>where</w:t>
      </w:r>
      <w:r>
        <w:rPr>
          <w:rFonts w:ascii="Arial" w:hAnsi="Arial" w:cs="Arial"/>
        </w:rPr>
        <w:t xml:space="preserve"> some virtual nodes (think </w:t>
      </w:r>
      <w:r w:rsidR="00725ACD">
        <w:rPr>
          <w:rFonts w:ascii="Arial" w:hAnsi="Arial" w:cs="Arial"/>
        </w:rPr>
        <w:t>dongle</w:t>
      </w:r>
      <w:r>
        <w:rPr>
          <w:rFonts w:ascii="Arial" w:hAnsi="Arial" w:cs="Arial"/>
        </w:rPr>
        <w:t xml:space="preserve">-less handsets) and real ones </w:t>
      </w:r>
      <w:r w:rsidR="00725ACD">
        <w:rPr>
          <w:rFonts w:ascii="Arial" w:hAnsi="Arial" w:cs="Arial"/>
        </w:rPr>
        <w:t xml:space="preserve">are </w:t>
      </w:r>
      <w:r>
        <w:rPr>
          <w:rFonts w:ascii="Arial" w:hAnsi="Arial" w:cs="Arial"/>
        </w:rPr>
        <w:t>interconnected.</w:t>
      </w:r>
    </w:p>
    <w:p w:rsidR="00C20AF9" w:rsidRPr="004C4239" w:rsidRDefault="00C20AF9" w:rsidP="00C11B72">
      <w:pPr>
        <w:spacing w:after="240"/>
        <w:jc w:val="both"/>
        <w:rPr>
          <w:rFonts w:ascii="Arial" w:hAnsi="Arial" w:cs="Arial"/>
        </w:rPr>
      </w:pPr>
      <w:r>
        <w:rPr>
          <w:rFonts w:ascii="Arial" w:hAnsi="Arial" w:cs="Arial"/>
        </w:rPr>
        <w:t xml:space="preserve">Tentatively, </w:t>
      </w:r>
      <w:r w:rsidR="00725ACD">
        <w:rPr>
          <w:rFonts w:ascii="Arial" w:hAnsi="Arial" w:cs="Arial"/>
        </w:rPr>
        <w:t xml:space="preserve">the </w:t>
      </w:r>
      <w:proofErr w:type="spellStart"/>
      <w:r w:rsidR="00725ACD">
        <w:rPr>
          <w:rFonts w:ascii="Arial" w:hAnsi="Arial" w:cs="Arial"/>
        </w:rPr>
        <w:t>opcod</w:t>
      </w:r>
      <w:r>
        <w:rPr>
          <w:rFonts w:ascii="Arial" w:hAnsi="Arial" w:cs="Arial"/>
        </w:rPr>
        <w:t>e</w:t>
      </w:r>
      <w:proofErr w:type="spellEnd"/>
      <w:r>
        <w:rPr>
          <w:rFonts w:ascii="Arial" w:hAnsi="Arial" w:cs="Arial"/>
        </w:rPr>
        <w:t xml:space="preserve"> </w:t>
      </w:r>
      <w:r w:rsidR="00725ACD">
        <w:rPr>
          <w:rFonts w:ascii="Arial" w:hAnsi="Arial" w:cs="Arial"/>
        </w:rPr>
        <w:t xml:space="preserve">space </w:t>
      </w:r>
      <w:r>
        <w:rPr>
          <w:rFonts w:ascii="Arial" w:hAnsi="Arial" w:cs="Arial"/>
        </w:rPr>
        <w:t>0xA? is reserved for this and similar functionality.</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0E3554" w:rsidP="00764744">
            <w:pPr>
              <w:pStyle w:val="Heading3"/>
              <w:spacing w:before="120" w:after="120"/>
              <w:ind w:left="720"/>
              <w:outlineLvl w:val="2"/>
              <w:rPr>
                <w:b/>
              </w:rPr>
            </w:pPr>
            <w:r>
              <w:rPr>
                <w:b/>
              </w:rPr>
              <w:t>Forward</w:t>
            </w:r>
            <w:r w:rsidR="00C11B72">
              <w:rPr>
                <w:b/>
              </w:rPr>
              <w:t xml:space="preserve">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lastRenderedPageBreak/>
        <w:t>The command passes to the Peg a packet forwarded from another node. The packet, exactly as submitted with the corresponding REP_FORWARD request (see below), comes as the command's payload.</w:t>
      </w:r>
    </w:p>
    <w:p w:rsidR="00C11B72" w:rsidRDefault="00C11B72" w:rsidP="00C11B72">
      <w:pPr>
        <w:spacing w:after="240"/>
        <w:jc w:val="both"/>
        <w:rPr>
          <w:rFonts w:ascii="Arial" w:hAnsi="Arial" w:cs="Arial"/>
        </w:rPr>
      </w:pPr>
      <w:r>
        <w:rPr>
          <w:rFonts w:ascii="Arial" w:hAnsi="Arial" w:cs="Arial"/>
        </w:rPr>
        <w:t xml:space="preserve">The </w:t>
      </w:r>
      <w:proofErr w:type="spellStart"/>
      <w:r>
        <w:rPr>
          <w:rFonts w:ascii="Arial" w:hAnsi="Arial" w:cs="Arial"/>
        </w:rPr>
        <w:t>op_ref</w:t>
      </w:r>
      <w:proofErr w:type="spellEnd"/>
      <w:r>
        <w:rPr>
          <w:rFonts w:ascii="Arial" w:hAnsi="Arial" w:cs="Arial"/>
        </w:rPr>
        <w:t xml:space="preserve"> argument is ignored. The </w:t>
      </w:r>
      <w:proofErr w:type="spellStart"/>
      <w:r>
        <w:rPr>
          <w:rFonts w:ascii="Arial" w:hAnsi="Arial" w:cs="Arial"/>
        </w:rPr>
        <w:t>node_id</w:t>
      </w:r>
      <w:proofErr w:type="spellEnd"/>
      <w:r>
        <w:rPr>
          <w:rFonts w:ascii="Arial" w:hAnsi="Arial" w:cs="Arial"/>
        </w:rPr>
        <w:t xml:space="preserve"> argument can refer to a node different from the current Peg. In such a case, it means that the Peg is expected to forward the packet (over RF) to the indicated node.</w:t>
      </w:r>
      <w:r>
        <w:rPr>
          <w:rStyle w:val="FootnoteReference"/>
          <w:rFonts w:ascii="Arial" w:hAnsi="Arial" w:cs="Arial"/>
        </w:rPr>
        <w:footnoteReference w:id="11"/>
      </w: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Inject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CMD_INJECT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Pr="000E3554" w:rsidRDefault="00C11B72" w:rsidP="00C11B72">
      <w:pPr>
        <w:spacing w:after="240"/>
        <w:jc w:val="both"/>
        <w:rPr>
          <w:rFonts w:ascii="Arial" w:hAnsi="Arial" w:cs="Arial"/>
        </w:rPr>
      </w:pPr>
      <w:r>
        <w:rPr>
          <w:rFonts w:ascii="Arial" w:hAnsi="Arial" w:cs="Arial"/>
        </w:rPr>
        <w:t xml:space="preserve">The command instructs the node to pass its payload as a complete packet to be transmitted (without any interpretation) on the RF interface. The </w:t>
      </w:r>
      <w:proofErr w:type="spellStart"/>
      <w:r>
        <w:rPr>
          <w:rFonts w:ascii="Arial" w:hAnsi="Arial" w:cs="Arial"/>
        </w:rPr>
        <w:t>op_ref</w:t>
      </w:r>
      <w:proofErr w:type="spellEnd"/>
      <w:r>
        <w:rPr>
          <w:rFonts w:ascii="Arial" w:hAnsi="Arial" w:cs="Arial"/>
        </w:rPr>
        <w:t xml:space="preserve"> argument of the command is ignored. The </w:t>
      </w:r>
      <w:proofErr w:type="spellStart"/>
      <w:r>
        <w:rPr>
          <w:rFonts w:ascii="Arial" w:hAnsi="Arial" w:cs="Arial"/>
        </w:rPr>
        <w:t>node_id</w:t>
      </w:r>
      <w:proofErr w:type="spellEnd"/>
      <w:r>
        <w:rPr>
          <w:rFonts w:ascii="Arial" w:hAnsi="Arial" w:cs="Arial"/>
        </w:rPr>
        <w:t xml:space="preserve"> argument must be the same as the corresponding argument of the encapsulating OSS frame.</w:t>
      </w:r>
      <w:r>
        <w:rPr>
          <w:rStyle w:val="FootnoteReference"/>
          <w:rFonts w:ascii="Arial" w:hAnsi="Arial" w:cs="Arial"/>
        </w:rPr>
        <w:footnoteReference w:id="12"/>
      </w:r>
    </w:p>
    <w:p w:rsidR="00C11B72" w:rsidRPr="00877284" w:rsidRDefault="00C11B72" w:rsidP="00C11B72">
      <w:pPr>
        <w:spacing w:after="240"/>
        <w:jc w:val="both"/>
        <w:rPr>
          <w:rFonts w:ascii="Arial" w:hAnsi="Arial" w:cs="Arial"/>
          <w:b/>
        </w:rPr>
      </w:pPr>
      <w:r w:rsidRPr="00877284">
        <w:rPr>
          <w:rFonts w:ascii="Arial" w:hAnsi="Arial" w:cs="Arial"/>
          <w:b/>
        </w:rPr>
        <w:t>...</w:t>
      </w:r>
    </w:p>
    <w:p w:rsidR="00C11B72" w:rsidRDefault="00C11B72" w:rsidP="00C11B72">
      <w:pPr>
        <w:pStyle w:val="Heading2"/>
        <w:spacing w:after="240"/>
      </w:pPr>
      <w:r>
        <w:t>Responses</w:t>
      </w:r>
    </w:p>
    <w:p w:rsidR="00C11B72" w:rsidRPr="004C4239" w:rsidRDefault="00C11B72" w:rsidP="00C11B72">
      <w:pPr>
        <w:spacing w:after="240"/>
        <w:jc w:val="both"/>
        <w:rPr>
          <w:rFonts w:ascii="Arial" w:hAnsi="Arial" w:cs="Arial"/>
        </w:rPr>
      </w:pPr>
      <w:r>
        <w:rPr>
          <w:rFonts w:ascii="Arial" w:hAnsi="Arial" w:cs="Arial"/>
        </w:rPr>
        <w:t>...</w:t>
      </w:r>
    </w:p>
    <w:p w:rsidR="00C11B72" w:rsidRPr="00877284" w:rsidRDefault="00C11B72" w:rsidP="00C11B72">
      <w:pPr>
        <w:pStyle w:val="Heading2"/>
        <w:spacing w:after="240"/>
      </w:pPr>
      <w:r>
        <w:t>Reports</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Event report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REP_EVENT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0x00</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reports notifies the OSS about an event. </w:t>
      </w:r>
    </w:p>
    <w:p w:rsidR="00C11B72" w:rsidRDefault="00C11B72" w:rsidP="00C11B72">
      <w:pPr>
        <w:spacing w:after="240"/>
        <w:jc w:val="both"/>
        <w:rPr>
          <w:rFonts w:ascii="Arial" w:hAnsi="Arial" w:cs="Arial"/>
        </w:rPr>
      </w:pPr>
      <w:r>
        <w:rPr>
          <w:rFonts w:ascii="Arial" w:hAnsi="Arial" w:cs="Arial"/>
        </w:rPr>
        <w:t>Payload layout:</w:t>
      </w:r>
    </w:p>
    <w:p w:rsidR="00C11B72" w:rsidRDefault="00C11B72" w:rsidP="00C11B72">
      <w:pPr>
        <w:spacing w:after="240"/>
        <w:jc w:val="both"/>
        <w:rPr>
          <w:rFonts w:ascii="Arial" w:hAnsi="Arial" w:cs="Arial"/>
        </w:rPr>
      </w:pPr>
      <w:r>
        <w:rPr>
          <w:rFonts w:ascii="Arial" w:hAnsi="Arial" w:cs="Arial"/>
          <w:noProof/>
        </w:rPr>
        <w:lastRenderedPageBreak/>
        <w:drawing>
          <wp:inline distT="0" distB="0" distL="0" distR="0">
            <wp:extent cx="5761905" cy="723618"/>
            <wp:effectExtent l="0" t="0" r="0" b="0"/>
            <wp:docPr id="1" name="Picture 2" descr="er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ayload.png"/>
                    <pic:cNvPicPr/>
                  </pic:nvPicPr>
                  <pic:blipFill>
                    <a:blip r:embed="rId13" cstate="print"/>
                    <a:stretch>
                      <a:fillRect/>
                    </a:stretch>
                  </pic:blipFill>
                  <pic:spPr>
                    <a:xfrm>
                      <a:off x="0" y="0"/>
                      <a:ext cx="5761905" cy="723618"/>
                    </a:xfrm>
                    <a:prstGeom prst="rect">
                      <a:avLst/>
                    </a:prstGeom>
                  </pic:spPr>
                </pic:pic>
              </a:graphicData>
            </a:graphic>
          </wp:inline>
        </w:drawing>
      </w:r>
    </w:p>
    <w:p w:rsidR="00C11B72" w:rsidRDefault="00C11B72" w:rsidP="00C11B72">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C11B72" w:rsidTr="00764744">
        <w:tc>
          <w:tcPr>
            <w:tcW w:w="1188" w:type="dxa"/>
          </w:tcPr>
          <w:p w:rsidR="00C11B72" w:rsidRPr="00CE2E4E" w:rsidRDefault="00C11B72" w:rsidP="00764744">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C11B72" w:rsidRDefault="00C11B72" w:rsidP="00764744">
            <w:pPr>
              <w:spacing w:after="240"/>
              <w:jc w:val="both"/>
              <w:rPr>
                <w:rFonts w:ascii="Arial" w:hAnsi="Arial" w:cs="Arial"/>
              </w:rPr>
            </w:pPr>
            <w:r>
              <w:rPr>
                <w:rFonts w:ascii="Arial" w:hAnsi="Arial" w:cs="Arial"/>
              </w:rPr>
              <w:t>The identifier of the Peg that has received the event from the originating Tag.</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C11B72" w:rsidRDefault="00C11B72" w:rsidP="00764744">
            <w:pPr>
              <w:spacing w:after="240"/>
              <w:jc w:val="both"/>
              <w:rPr>
                <w:rFonts w:ascii="Arial" w:hAnsi="Arial" w:cs="Arial"/>
              </w:rPr>
            </w:pPr>
            <w:r>
              <w:rPr>
                <w:rFonts w:ascii="Arial" w:hAnsi="Arial" w:cs="Arial"/>
              </w:rPr>
              <w:t>The identifier of the Tag generating the event.</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r>
              <w:rPr>
                <w:rFonts w:ascii="Arial" w:hAnsi="Arial" w:cs="Arial"/>
                <w:b/>
              </w:rPr>
              <w:t>Del</w:t>
            </w:r>
          </w:p>
        </w:tc>
        <w:tc>
          <w:tcPr>
            <w:tcW w:w="8388" w:type="dxa"/>
          </w:tcPr>
          <w:p w:rsidR="00C11B72" w:rsidRDefault="00C11B72" w:rsidP="00764744">
            <w:pPr>
              <w:spacing w:after="240"/>
              <w:jc w:val="both"/>
              <w:rPr>
                <w:rFonts w:ascii="Arial" w:hAnsi="Arial" w:cs="Arial"/>
              </w:rPr>
            </w:pPr>
            <w:r>
              <w:rPr>
                <w:rFonts w:ascii="Arial" w:hAnsi="Arial" w:cs="Arial"/>
              </w:rPr>
              <w:t>The accumulated delay of the event packet in seconds</w:t>
            </w:r>
            <w:ins w:id="89" w:author="Wlodek Olesinski" w:date="2015-06-18T21:49:00Z">
              <w:r w:rsidR="00006CE6">
                <w:rPr>
                  <w:rFonts w:ascii="Arial" w:hAnsi="Arial" w:cs="Arial"/>
                </w:rPr>
                <w:t xml:space="preserve"> (255 if &gt; 255)</w:t>
              </w:r>
            </w:ins>
            <w:r>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BV</w:t>
            </w:r>
          </w:p>
        </w:tc>
        <w:tc>
          <w:tcPr>
            <w:tcW w:w="8388" w:type="dxa"/>
          </w:tcPr>
          <w:p w:rsidR="00C11B72" w:rsidRDefault="00C11B72" w:rsidP="00764744">
            <w:pPr>
              <w:spacing w:after="240"/>
              <w:jc w:val="both"/>
              <w:rPr>
                <w:rFonts w:ascii="Arial" w:hAnsi="Arial" w:cs="Arial"/>
              </w:rPr>
            </w:pPr>
            <w:r>
              <w:rPr>
                <w:rFonts w:ascii="Arial" w:hAnsi="Arial" w:cs="Arial"/>
              </w:rPr>
              <w:t>Battery voltage at the Tag.</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RSS</w:t>
            </w:r>
          </w:p>
        </w:tc>
        <w:tc>
          <w:tcPr>
            <w:tcW w:w="8388" w:type="dxa"/>
          </w:tcPr>
          <w:p w:rsidR="00C11B72" w:rsidRDefault="00C11B72" w:rsidP="00764744">
            <w:pPr>
              <w:spacing w:after="240"/>
              <w:jc w:val="both"/>
              <w:rPr>
                <w:rFonts w:ascii="Arial" w:hAnsi="Arial" w:cs="Arial"/>
              </w:rPr>
            </w:pPr>
            <w:r>
              <w:rPr>
                <w:rFonts w:ascii="Arial" w:hAnsi="Arial" w:cs="Arial"/>
              </w:rPr>
              <w:t>Received signal strength at the receiving Peg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XA</w:t>
            </w:r>
          </w:p>
        </w:tc>
        <w:tc>
          <w:tcPr>
            <w:tcW w:w="8388" w:type="dxa"/>
          </w:tcPr>
          <w:p w:rsidR="00C11B72" w:rsidRDefault="00C11B72" w:rsidP="00764744">
            <w:pPr>
              <w:spacing w:after="240"/>
              <w:jc w:val="both"/>
              <w:rPr>
                <w:rFonts w:ascii="Arial" w:hAnsi="Arial" w:cs="Arial"/>
              </w:rPr>
            </w:pPr>
            <w:r>
              <w:rPr>
                <w:rFonts w:ascii="Arial" w:hAnsi="Arial" w:cs="Arial"/>
              </w:rPr>
              <w:t>Transmission attributes</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ET</w:t>
            </w:r>
          </w:p>
        </w:tc>
        <w:tc>
          <w:tcPr>
            <w:tcW w:w="8388" w:type="dxa"/>
          </w:tcPr>
          <w:p w:rsidR="00C11B72" w:rsidRDefault="00C11B72" w:rsidP="00764744">
            <w:pPr>
              <w:spacing w:after="240"/>
              <w:jc w:val="both"/>
              <w:rPr>
                <w:rFonts w:ascii="Arial" w:hAnsi="Arial" w:cs="Arial"/>
              </w:rPr>
            </w:pPr>
            <w:r>
              <w:rPr>
                <w:rFonts w:ascii="Arial" w:hAnsi="Arial" w:cs="Arial"/>
              </w:rPr>
              <w:t>Event type</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SN</w:t>
            </w:r>
          </w:p>
        </w:tc>
        <w:tc>
          <w:tcPr>
            <w:tcW w:w="8388" w:type="dxa"/>
          </w:tcPr>
          <w:p w:rsidR="00C11B72" w:rsidRDefault="00C11B72" w:rsidP="00764744">
            <w:pPr>
              <w:spacing w:after="240"/>
              <w:jc w:val="both"/>
              <w:rPr>
                <w:rFonts w:ascii="Arial" w:hAnsi="Arial" w:cs="Arial"/>
              </w:rPr>
            </w:pPr>
            <w:r>
              <w:rPr>
                <w:rFonts w:ascii="Arial" w:hAnsi="Arial" w:cs="Arial"/>
              </w:rPr>
              <w:t>The event sequence number assigned by the Tag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proofErr w:type="spellStart"/>
            <w:r>
              <w:rPr>
                <w:rFonts w:ascii="Arial" w:hAnsi="Arial" w:cs="Arial"/>
                <w:b/>
              </w:rPr>
              <w:t>Args</w:t>
            </w:r>
            <w:proofErr w:type="spellEnd"/>
          </w:p>
        </w:tc>
        <w:tc>
          <w:tcPr>
            <w:tcW w:w="8388" w:type="dxa"/>
          </w:tcPr>
          <w:p w:rsidR="00C11B72" w:rsidRDefault="00C11B72" w:rsidP="00764744">
            <w:pPr>
              <w:spacing w:after="240"/>
              <w:jc w:val="both"/>
              <w:rPr>
                <w:rFonts w:ascii="Arial" w:hAnsi="Arial" w:cs="Arial"/>
              </w:rPr>
            </w:pPr>
            <w:r>
              <w:rPr>
                <w:rFonts w:ascii="Arial" w:hAnsi="Arial" w:cs="Arial"/>
              </w:rPr>
              <w:t>Event arguments (depends on event type, extends until the end of payload</w:t>
            </w:r>
            <w:r w:rsidR="004C35E5">
              <w:rPr>
                <w:rFonts w:ascii="Arial" w:hAnsi="Arial" w:cs="Arial"/>
              </w:rPr>
              <w:t>.</w:t>
            </w:r>
          </w:p>
        </w:tc>
      </w:tr>
    </w:tbl>
    <w:p w:rsidR="00C11B72" w:rsidRDefault="00C11B72" w:rsidP="00C11B72">
      <w:pPr>
        <w:spacing w:after="240"/>
        <w:jc w:val="both"/>
        <w:rPr>
          <w:ins w:id="90" w:author="Wlodek Olesinski" w:date="2015-06-27T12:04:00Z"/>
          <w:rFonts w:ascii="Arial" w:hAnsi="Arial" w:cs="Arial"/>
        </w:rPr>
      </w:pPr>
      <w:r>
        <w:rPr>
          <w:rFonts w:ascii="Arial" w:hAnsi="Arial" w:cs="Arial"/>
        </w:rPr>
        <w:t>Note that the length of event arguments is flexible. It is even possible for events of the same type to have arguments of different length. For example, a GPS readout</w:t>
      </w:r>
      <w:r w:rsidR="004C35E5">
        <w:rPr>
          <w:rStyle w:val="FootnoteReference"/>
          <w:rFonts w:ascii="Arial" w:hAnsi="Arial" w:cs="Arial"/>
        </w:rPr>
        <w:footnoteReference w:id="13"/>
      </w:r>
      <w:r>
        <w:rPr>
          <w:rFonts w:ascii="Arial" w:hAnsi="Arial" w:cs="Arial"/>
        </w:rPr>
        <w:t xml:space="preserve"> is typically an ASCII string encoding the geographic position information, whose length may vary depending on its momentary content.</w:t>
      </w:r>
    </w:p>
    <w:p w:rsidR="008E0732" w:rsidRPr="00613987" w:rsidRDefault="008E0732" w:rsidP="008E0732">
      <w:pPr>
        <w:spacing w:after="240"/>
        <w:jc w:val="both"/>
        <w:rPr>
          <w:ins w:id="91" w:author="Wlodek Olesinski" w:date="2015-06-27T12:05:00Z"/>
          <w:rFonts w:ascii="Arial" w:hAnsi="Arial" w:cs="Arial"/>
        </w:rPr>
      </w:pPr>
    </w:p>
    <w:tbl>
      <w:tblPr>
        <w:tblStyle w:val="TableGrid"/>
        <w:tblW w:w="0" w:type="auto"/>
        <w:tblLook w:val="04A0"/>
      </w:tblPr>
      <w:tblGrid>
        <w:gridCol w:w="3192"/>
        <w:gridCol w:w="3192"/>
      </w:tblGrid>
      <w:tr w:rsidR="008E0732" w:rsidTr="008E0732">
        <w:trPr>
          <w:ins w:id="92" w:author="Wlodek Olesinski" w:date="2015-06-27T12:05:00Z"/>
        </w:trPr>
        <w:tc>
          <w:tcPr>
            <w:tcW w:w="6384" w:type="dxa"/>
            <w:gridSpan w:val="2"/>
            <w:tcBorders>
              <w:bottom w:val="single" w:sz="4" w:space="0" w:color="auto"/>
              <w:right w:val="single" w:sz="4" w:space="0" w:color="auto"/>
            </w:tcBorders>
            <w:shd w:val="clear" w:color="auto" w:fill="D9D9D9" w:themeFill="background1" w:themeFillShade="D9"/>
          </w:tcPr>
          <w:p w:rsidR="008E0732" w:rsidRPr="00877284" w:rsidRDefault="008E0732" w:rsidP="008E0732">
            <w:pPr>
              <w:pStyle w:val="Heading3"/>
              <w:spacing w:before="120" w:after="120"/>
              <w:ind w:left="720"/>
              <w:outlineLvl w:val="2"/>
              <w:rPr>
                <w:ins w:id="93" w:author="Wlodek Olesinski" w:date="2015-06-27T12:05:00Z"/>
                <w:b/>
              </w:rPr>
            </w:pPr>
            <w:ins w:id="94" w:author="Wlodek Olesinski" w:date="2015-06-27T12:05:00Z">
              <w:r>
                <w:rPr>
                  <w:b/>
                </w:rPr>
                <w:t>RELAY at destination</w:t>
              </w:r>
            </w:ins>
          </w:p>
        </w:tc>
      </w:tr>
      <w:tr w:rsidR="008E0732" w:rsidTr="008E0732">
        <w:trPr>
          <w:ins w:id="95" w:author="Wlodek Olesinski" w:date="2015-06-27T12:05:00Z"/>
        </w:trPr>
        <w:tc>
          <w:tcPr>
            <w:tcW w:w="3192" w:type="dxa"/>
            <w:shd w:val="clear" w:color="auto" w:fill="A6A6A6" w:themeFill="background1" w:themeFillShade="A6"/>
          </w:tcPr>
          <w:p w:rsidR="008E0732" w:rsidRPr="00A0447D" w:rsidRDefault="008E0732" w:rsidP="008E0732">
            <w:pPr>
              <w:spacing w:before="120" w:after="120"/>
              <w:jc w:val="both"/>
              <w:rPr>
                <w:ins w:id="96" w:author="Wlodek Olesinski" w:date="2015-06-27T12:05:00Z"/>
                <w:rFonts w:ascii="Arial" w:hAnsi="Arial" w:cs="Arial"/>
                <w:b/>
              </w:rPr>
            </w:pPr>
            <w:ins w:id="97" w:author="Wlodek Olesinski" w:date="2015-06-27T12:05:00Z">
              <w:r w:rsidRPr="00A0447D">
                <w:rPr>
                  <w:rFonts w:ascii="Arial" w:hAnsi="Arial" w:cs="Arial"/>
                  <w:b/>
                </w:rPr>
                <w:t>Symbolic</w:t>
              </w:r>
            </w:ins>
          </w:p>
        </w:tc>
        <w:tc>
          <w:tcPr>
            <w:tcW w:w="3192" w:type="dxa"/>
            <w:shd w:val="clear" w:color="auto" w:fill="A6A6A6" w:themeFill="background1" w:themeFillShade="A6"/>
          </w:tcPr>
          <w:p w:rsidR="008E0732" w:rsidRPr="00A0447D" w:rsidRDefault="008E0732" w:rsidP="008E0732">
            <w:pPr>
              <w:spacing w:before="120" w:after="120"/>
              <w:jc w:val="both"/>
              <w:rPr>
                <w:ins w:id="98" w:author="Wlodek Olesinski" w:date="2015-06-27T12:05:00Z"/>
                <w:rFonts w:ascii="Arial" w:hAnsi="Arial" w:cs="Arial"/>
                <w:b/>
              </w:rPr>
            </w:pPr>
            <w:proofErr w:type="spellStart"/>
            <w:ins w:id="99" w:author="Wlodek Olesinski" w:date="2015-06-27T12:05:00Z">
              <w:r>
                <w:rPr>
                  <w:rFonts w:ascii="Arial" w:hAnsi="Arial" w:cs="Arial"/>
                  <w:b/>
                </w:rPr>
                <w:t>RepType</w:t>
              </w:r>
              <w:proofErr w:type="spellEnd"/>
            </w:ins>
          </w:p>
        </w:tc>
      </w:tr>
      <w:tr w:rsidR="008E0732" w:rsidTr="008E0732">
        <w:trPr>
          <w:ins w:id="100" w:author="Wlodek Olesinski" w:date="2015-06-27T12:05:00Z"/>
        </w:trPr>
        <w:tc>
          <w:tcPr>
            <w:tcW w:w="3192" w:type="dxa"/>
            <w:shd w:val="clear" w:color="auto" w:fill="auto"/>
          </w:tcPr>
          <w:p w:rsidR="008E0732" w:rsidRDefault="008E0732" w:rsidP="008E0732">
            <w:pPr>
              <w:spacing w:before="120" w:after="120"/>
              <w:jc w:val="both"/>
              <w:rPr>
                <w:ins w:id="101" w:author="Wlodek Olesinski" w:date="2015-06-27T12:05:00Z"/>
                <w:rFonts w:ascii="Arial" w:hAnsi="Arial" w:cs="Arial"/>
              </w:rPr>
            </w:pPr>
            <w:ins w:id="102" w:author="Wlodek Olesinski" w:date="2015-06-27T12:05:00Z">
              <w:r>
                <w:rPr>
                  <w:rFonts w:ascii="Arial" w:hAnsi="Arial" w:cs="Arial"/>
                </w:rPr>
                <w:t>REP_</w:t>
              </w:r>
            </w:ins>
            <w:ins w:id="103" w:author="Wlodek Olesinski" w:date="2015-06-27T12:06:00Z">
              <w:r>
                <w:rPr>
                  <w:rFonts w:ascii="Arial" w:hAnsi="Arial" w:cs="Arial"/>
                </w:rPr>
                <w:t>RELAY</w:t>
              </w:r>
            </w:ins>
          </w:p>
        </w:tc>
        <w:tc>
          <w:tcPr>
            <w:tcW w:w="3192" w:type="dxa"/>
            <w:shd w:val="clear" w:color="auto" w:fill="auto"/>
          </w:tcPr>
          <w:p w:rsidR="008E0732" w:rsidRDefault="008E0732" w:rsidP="008E0732">
            <w:pPr>
              <w:spacing w:before="120" w:after="120"/>
              <w:jc w:val="both"/>
              <w:rPr>
                <w:ins w:id="104" w:author="Wlodek Olesinski" w:date="2015-06-27T12:05:00Z"/>
                <w:rFonts w:ascii="Arial" w:hAnsi="Arial" w:cs="Arial"/>
              </w:rPr>
            </w:pPr>
            <w:ins w:id="105" w:author="Wlodek Olesinski" w:date="2015-06-27T12:05:00Z">
              <w:r>
                <w:rPr>
                  <w:rFonts w:ascii="Arial" w:hAnsi="Arial" w:cs="Arial"/>
                </w:rPr>
                <w:t>0x</w:t>
              </w:r>
            </w:ins>
            <w:ins w:id="106" w:author="Wlodek Olesinski" w:date="2015-06-27T12:06:00Z">
              <w:r>
                <w:rPr>
                  <w:rFonts w:ascii="Arial" w:hAnsi="Arial" w:cs="Arial"/>
                </w:rPr>
                <w:t>0</w:t>
              </w:r>
            </w:ins>
            <w:ins w:id="107" w:author="Wlodek Olesinski" w:date="2015-06-27T12:05:00Z">
              <w:r>
                <w:rPr>
                  <w:rFonts w:ascii="Arial" w:hAnsi="Arial" w:cs="Arial"/>
                </w:rPr>
                <w:t>1</w:t>
              </w:r>
            </w:ins>
          </w:p>
        </w:tc>
      </w:tr>
    </w:tbl>
    <w:p w:rsidR="008E0732" w:rsidRDefault="008E0732" w:rsidP="008E0732">
      <w:pPr>
        <w:spacing w:after="240"/>
        <w:jc w:val="both"/>
        <w:rPr>
          <w:ins w:id="108" w:author="Wlodek Olesinski" w:date="2015-06-27T12:05:00Z"/>
          <w:rFonts w:ascii="Courier New" w:hAnsi="Courier New" w:cs="Courier New"/>
          <w:b/>
        </w:rPr>
      </w:pPr>
    </w:p>
    <w:p w:rsidR="008E0732" w:rsidRDefault="00222844" w:rsidP="008E0732">
      <w:pPr>
        <w:spacing w:after="240"/>
        <w:jc w:val="both"/>
        <w:rPr>
          <w:ins w:id="109" w:author="Wlodek Olesinski" w:date="2015-06-28T18:01:00Z"/>
          <w:rFonts w:ascii="Arial" w:hAnsi="Arial" w:cs="Arial"/>
        </w:rPr>
      </w:pPr>
      <w:ins w:id="110" w:author="Wlodek Olesinski" w:date="2015-06-27T12:05:00Z">
        <w:r>
          <w:rPr>
            <w:rFonts w:ascii="Arial" w:hAnsi="Arial" w:cs="Arial"/>
          </w:rPr>
          <w:t xml:space="preserve">The report passes </w:t>
        </w:r>
      </w:ins>
      <w:ins w:id="111" w:author="Wlodek Olesinski" w:date="2015-06-27T12:06:00Z">
        <w:r w:rsidR="008E0732">
          <w:rPr>
            <w:rFonts w:ascii="Arial" w:hAnsi="Arial" w:cs="Arial"/>
          </w:rPr>
          <w:t>relayed info</w:t>
        </w:r>
      </w:ins>
      <w:ins w:id="112" w:author="Wlodek Olesinski" w:date="2015-06-27T12:05:00Z">
        <w:r w:rsidR="008E0732">
          <w:rPr>
            <w:rFonts w:ascii="Arial" w:hAnsi="Arial" w:cs="Arial"/>
          </w:rPr>
          <w:t xml:space="preserve"> to the Tap. </w:t>
        </w:r>
      </w:ins>
      <w:proofErr w:type="spellStart"/>
      <w:ins w:id="113" w:author="Wlodek Olesinski" w:date="2015-06-28T18:01:00Z">
        <w:r>
          <w:rPr>
            <w:rFonts w:ascii="Arial" w:hAnsi="Arial" w:cs="Arial"/>
          </w:rPr>
          <w:t>Sourc</w:t>
        </w:r>
      </w:ins>
      <w:ins w:id="114" w:author="Wlodek Olesinski" w:date="2015-06-27T14:06:00Z">
        <w:r>
          <w:rPr>
            <w:rFonts w:ascii="Arial" w:hAnsi="Arial" w:cs="Arial"/>
          </w:rPr>
          <w:t>eId</w:t>
        </w:r>
        <w:proofErr w:type="spellEnd"/>
        <w:r>
          <w:rPr>
            <w:rFonts w:ascii="Arial" w:hAnsi="Arial" w:cs="Arial"/>
          </w:rPr>
          <w:t xml:space="preserve"> is the sender</w:t>
        </w:r>
      </w:ins>
      <w:ins w:id="115" w:author="Wlodek Olesinski" w:date="2015-06-28T18:02:00Z">
        <w:r>
          <w:rPr>
            <w:rFonts w:ascii="Arial" w:hAnsi="Arial" w:cs="Arial"/>
          </w:rPr>
          <w:t>:</w:t>
        </w:r>
      </w:ins>
    </w:p>
    <w:p w:rsidR="005C6E43" w:rsidRDefault="00092339" w:rsidP="008E0732">
      <w:pPr>
        <w:spacing w:after="240"/>
        <w:jc w:val="both"/>
        <w:rPr>
          <w:ins w:id="116" w:author="Wlodek Olesinski" w:date="2015-06-27T12:05:00Z"/>
          <w:rFonts w:ascii="Arial" w:hAnsi="Arial" w:cs="Arial"/>
        </w:rPr>
      </w:pPr>
      <w:ins w:id="117" w:author="Wlodek Olesinski" w:date="2015-06-28T18:01:00Z">
        <w:r w:rsidRPr="007A0EC7">
          <w:rPr>
            <w:rFonts w:ascii="Arial" w:hAnsi="Arial" w:cs="Arial"/>
          </w:rPr>
          <w:pict>
            <v:shape id="_x0000_i1030" type="#_x0000_t75" style="width:203.75pt;height:57.75pt">
              <v:imagedata r:id="rId14" o:title="relay_rep"/>
            </v:shape>
          </w:pict>
        </w:r>
      </w:ins>
    </w:p>
    <w:p w:rsidR="008E0732" w:rsidRDefault="008E0732" w:rsidP="008E0732">
      <w:pPr>
        <w:spacing w:after="240"/>
        <w:jc w:val="both"/>
        <w:rPr>
          <w:ins w:id="118" w:author="Wlodek Olesinski" w:date="2015-06-27T12:05:00Z"/>
          <w:rFonts w:ascii="Arial" w:hAnsi="Arial" w:cs="Arial"/>
        </w:rPr>
      </w:pPr>
    </w:p>
    <w:p w:rsidR="008E0732" w:rsidRPr="00613987" w:rsidRDefault="008E0732" w:rsidP="008E0732">
      <w:pPr>
        <w:spacing w:after="240"/>
        <w:jc w:val="both"/>
        <w:rPr>
          <w:rFonts w:ascii="Arial" w:hAnsi="Arial" w:cs="Arial"/>
        </w:rPr>
      </w:pP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Forward request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 passes a packet to the </w:t>
      </w:r>
      <w:r w:rsidR="000E3554">
        <w:rPr>
          <w:rFonts w:ascii="Arial" w:hAnsi="Arial" w:cs="Arial"/>
        </w:rPr>
        <w:t>Tap</w:t>
      </w:r>
      <w:r>
        <w:rPr>
          <w:rFonts w:ascii="Arial" w:hAnsi="Arial" w:cs="Arial"/>
        </w:rPr>
        <w:t xml:space="preserve"> for forwarding</w:t>
      </w:r>
      <w:r w:rsidR="000E3554">
        <w:rPr>
          <w:rFonts w:ascii="Arial" w:hAnsi="Arial" w:cs="Arial"/>
        </w:rPr>
        <w:t xml:space="preserve"> (over RS485)</w:t>
      </w:r>
      <w:r>
        <w:rPr>
          <w:rFonts w:ascii="Arial" w:hAnsi="Arial" w:cs="Arial"/>
        </w:rPr>
        <w:t xml:space="preserve"> to another node. </w:t>
      </w:r>
    </w:p>
    <w:p w:rsidR="00C11B72" w:rsidRDefault="00C11B72" w:rsidP="00C11B72">
      <w:pPr>
        <w:spacing w:after="240"/>
        <w:jc w:val="both"/>
        <w:rPr>
          <w:rFonts w:ascii="Arial" w:hAnsi="Arial" w:cs="Arial"/>
        </w:rPr>
      </w:pPr>
      <w:r>
        <w:rPr>
          <w:rFonts w:ascii="Arial" w:hAnsi="Arial" w:cs="Arial"/>
        </w:rPr>
        <w:t>Payload layout:</w:t>
      </w:r>
    </w:p>
    <w:p w:rsidR="00C11B72" w:rsidRDefault="00092339" w:rsidP="00C11B72">
      <w:pPr>
        <w:spacing w:after="240"/>
        <w:jc w:val="both"/>
        <w:rPr>
          <w:rFonts w:ascii="Arial" w:hAnsi="Arial" w:cs="Arial"/>
        </w:rPr>
      </w:pPr>
      <w:r w:rsidRPr="007A0EC7">
        <w:rPr>
          <w:rFonts w:ascii="Arial" w:hAnsi="Arial" w:cs="Arial"/>
          <w:noProof/>
        </w:rPr>
        <w:pict>
          <v:shape id="_x0000_i1031" type="#_x0000_t75" style="width:165.75pt;height:57.05pt">
            <v:imagedata r:id="rId15" o:title="fwpayload"/>
          </v:shape>
        </w:pict>
      </w:r>
    </w:p>
    <w:p w:rsidR="00C11B72" w:rsidRPr="00613987" w:rsidRDefault="000E3554" w:rsidP="00C11B72">
      <w:pPr>
        <w:spacing w:after="240"/>
        <w:jc w:val="both"/>
        <w:rPr>
          <w:rFonts w:ascii="Arial" w:hAnsi="Arial" w:cs="Arial"/>
        </w:rPr>
      </w:pPr>
      <w:r>
        <w:rPr>
          <w:rFonts w:ascii="Arial" w:hAnsi="Arial" w:cs="Arial"/>
        </w:rPr>
        <w:t xml:space="preserve">Note that formally </w:t>
      </w:r>
      <w:proofErr w:type="spellStart"/>
      <w:r>
        <w:rPr>
          <w:rFonts w:ascii="Arial" w:hAnsi="Arial" w:cs="Arial"/>
        </w:rPr>
        <w:t>Node</w:t>
      </w:r>
      <w:r w:rsidR="00C11B72">
        <w:rPr>
          <w:rFonts w:ascii="Arial" w:hAnsi="Arial" w:cs="Arial"/>
        </w:rPr>
        <w:t>Id</w:t>
      </w:r>
      <w:proofErr w:type="spellEnd"/>
      <w:r w:rsidR="00C11B72">
        <w:rPr>
          <w:rFonts w:ascii="Arial" w:hAnsi="Arial" w:cs="Arial"/>
        </w:rPr>
        <w:t xml:space="preserve"> need not refer to a Peg, i.e., we do not preclude forwarding to Tags </w:t>
      </w:r>
      <w:r>
        <w:rPr>
          <w:rFonts w:ascii="Arial" w:hAnsi="Arial" w:cs="Arial"/>
        </w:rPr>
        <w:t>as a matter of principle</w:t>
      </w:r>
      <w:r w:rsidR="00C11B72">
        <w:rPr>
          <w:rFonts w:ascii="Arial" w:hAnsi="Arial" w:cs="Arial"/>
        </w:rPr>
        <w:t>.</w:t>
      </w:r>
      <w:r w:rsidR="00A37254">
        <w:rPr>
          <w:rFonts w:ascii="Arial" w:hAnsi="Arial" w:cs="Arial"/>
        </w:rPr>
        <w:t xml:space="preserve"> The </w:t>
      </w:r>
      <w:proofErr w:type="spellStart"/>
      <w:r w:rsidR="00A37254">
        <w:rPr>
          <w:rFonts w:ascii="Arial" w:hAnsi="Arial" w:cs="Arial"/>
        </w:rPr>
        <w:t>FPacket</w:t>
      </w:r>
      <w:proofErr w:type="spellEnd"/>
      <w:r w:rsidR="00A37254">
        <w:rPr>
          <w:rFonts w:ascii="Arial" w:hAnsi="Arial" w:cs="Arial"/>
        </w:rPr>
        <w:t xml:space="preserve"> field is treated as the packet to be forwarded, i.e., the payload of CMD_FORWARD to be delivered to the destination Peg.</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Sniffed packet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REP_SNIFF</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ins w:id="119" w:author="Wlodek Olesinski" w:date="2015-06-17T08:36:00Z">
              <w:r w:rsidR="00683E39">
                <w:rPr>
                  <w:rFonts w:ascii="Arial" w:hAnsi="Arial" w:cs="Arial"/>
                </w:rPr>
                <w:t>E</w:t>
              </w:r>
            </w:ins>
            <w:del w:id="120" w:author="Wlodek Olesinski" w:date="2015-06-17T08:36:00Z">
              <w:r w:rsidR="00D71A97" w:rsidDel="00683E39">
                <w:rPr>
                  <w:rFonts w:ascii="Arial" w:hAnsi="Arial" w:cs="Arial"/>
                </w:rPr>
                <w:delText>D</w:delText>
              </w:r>
            </w:del>
            <w:r w:rsidR="00D71A97">
              <w:rPr>
                <w:rFonts w:ascii="Arial" w:hAnsi="Arial" w:cs="Arial"/>
              </w:rPr>
              <w:t>1</w:t>
            </w:r>
          </w:p>
        </w:tc>
      </w:tr>
    </w:tbl>
    <w:p w:rsidR="00C11B72" w:rsidRDefault="00C11B72" w:rsidP="00C11B72">
      <w:pPr>
        <w:spacing w:after="240"/>
        <w:jc w:val="both"/>
        <w:rPr>
          <w:rFonts w:ascii="Courier New" w:hAnsi="Courier New" w:cs="Courier New"/>
          <w:b/>
        </w:rPr>
      </w:pPr>
    </w:p>
    <w:p w:rsidR="000E3554" w:rsidRDefault="00C11B72" w:rsidP="000E3554">
      <w:pPr>
        <w:spacing w:after="240"/>
        <w:jc w:val="both"/>
        <w:rPr>
          <w:rFonts w:ascii="Arial" w:hAnsi="Arial" w:cs="Arial"/>
        </w:rPr>
      </w:pPr>
      <w:r>
        <w:rPr>
          <w:rFonts w:ascii="Arial" w:hAnsi="Arial" w:cs="Arial"/>
        </w:rPr>
        <w:t xml:space="preserve">The report passes a sniffed </w:t>
      </w:r>
      <w:r w:rsidR="000E3554">
        <w:rPr>
          <w:rFonts w:ascii="Arial" w:hAnsi="Arial" w:cs="Arial"/>
        </w:rPr>
        <w:t xml:space="preserve">RF </w:t>
      </w:r>
      <w:r>
        <w:rPr>
          <w:rFonts w:ascii="Arial" w:hAnsi="Arial" w:cs="Arial"/>
        </w:rPr>
        <w:t xml:space="preserve">packet to the </w:t>
      </w:r>
      <w:r w:rsidR="000E3554">
        <w:rPr>
          <w:rFonts w:ascii="Arial" w:hAnsi="Arial" w:cs="Arial"/>
        </w:rPr>
        <w:t>Tap</w:t>
      </w:r>
      <w:r>
        <w:rPr>
          <w:rFonts w:ascii="Arial" w:hAnsi="Arial" w:cs="Arial"/>
        </w:rPr>
        <w:t>. The report type byte is followed by the complete sniffed packet as received by the RF module.</w:t>
      </w:r>
    </w:p>
    <w:p w:rsidR="00D71A97" w:rsidRDefault="00D71A97" w:rsidP="000E3554">
      <w:pPr>
        <w:spacing w:after="240"/>
        <w:jc w:val="both"/>
        <w:rPr>
          <w:rFonts w:ascii="Arial" w:hAnsi="Arial" w:cs="Arial"/>
        </w:rPr>
      </w:pPr>
      <w:r>
        <w:rPr>
          <w:rFonts w:ascii="Arial" w:hAnsi="Arial" w:cs="Arial"/>
        </w:rPr>
        <w:t xml:space="preserve">We intend to use </w:t>
      </w:r>
      <w:r w:rsidR="00763F3E">
        <w:rPr>
          <w:rFonts w:ascii="Arial" w:hAnsi="Arial" w:cs="Arial"/>
        </w:rPr>
        <w:t xml:space="preserve">the </w:t>
      </w:r>
      <w:r>
        <w:rPr>
          <w:rFonts w:ascii="Arial" w:hAnsi="Arial" w:cs="Arial"/>
        </w:rPr>
        <w:t xml:space="preserve">0xD? </w:t>
      </w:r>
      <w:proofErr w:type="spellStart"/>
      <w:r w:rsidR="00763F3E">
        <w:rPr>
          <w:rFonts w:ascii="Arial" w:hAnsi="Arial" w:cs="Arial"/>
        </w:rPr>
        <w:t>opcode</w:t>
      </w:r>
      <w:proofErr w:type="spellEnd"/>
      <w:r w:rsidR="00763F3E">
        <w:rPr>
          <w:rFonts w:ascii="Arial" w:hAnsi="Arial" w:cs="Arial"/>
        </w:rPr>
        <w:t xml:space="preserve"> f</w:t>
      </w:r>
      <w:r>
        <w:rPr>
          <w:rFonts w:ascii="Arial" w:hAnsi="Arial" w:cs="Arial"/>
        </w:rPr>
        <w:t>amily for a wide range of efficient debugging facilities.</w:t>
      </w:r>
    </w:p>
    <w:p w:rsidR="004C35E5" w:rsidRPr="00613987" w:rsidRDefault="004C35E5" w:rsidP="000E3554">
      <w:pPr>
        <w:spacing w:after="240"/>
        <w:jc w:val="both"/>
        <w:rPr>
          <w:rFonts w:ascii="Arial" w:hAnsi="Arial" w:cs="Arial"/>
        </w:rPr>
      </w:pPr>
    </w:p>
    <w:tbl>
      <w:tblPr>
        <w:tblStyle w:val="TableGrid"/>
        <w:tblW w:w="0" w:type="auto"/>
        <w:tblLook w:val="04A0"/>
      </w:tblPr>
      <w:tblGrid>
        <w:gridCol w:w="3192"/>
        <w:gridCol w:w="3192"/>
      </w:tblGrid>
      <w:tr w:rsidR="000E3554" w:rsidTr="00764744">
        <w:tc>
          <w:tcPr>
            <w:tcW w:w="6384" w:type="dxa"/>
            <w:gridSpan w:val="2"/>
            <w:tcBorders>
              <w:bottom w:val="single" w:sz="4" w:space="0" w:color="auto"/>
              <w:right w:val="single" w:sz="4" w:space="0" w:color="auto"/>
            </w:tcBorders>
            <w:shd w:val="clear" w:color="auto" w:fill="D9D9D9" w:themeFill="background1" w:themeFillShade="D9"/>
          </w:tcPr>
          <w:p w:rsidR="000E3554" w:rsidRPr="00877284" w:rsidRDefault="000E3554" w:rsidP="00764744">
            <w:pPr>
              <w:pStyle w:val="Heading3"/>
              <w:spacing w:before="120" w:after="120"/>
              <w:ind w:left="720"/>
              <w:outlineLvl w:val="2"/>
              <w:rPr>
                <w:b/>
              </w:rPr>
            </w:pPr>
            <w:r>
              <w:rPr>
                <w:b/>
              </w:rPr>
              <w:t>Log entry</w:t>
            </w:r>
          </w:p>
        </w:tc>
      </w:tr>
      <w:tr w:rsidR="000E3554" w:rsidTr="00764744">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proofErr w:type="spellStart"/>
            <w:r>
              <w:rPr>
                <w:rFonts w:ascii="Arial" w:hAnsi="Arial" w:cs="Arial"/>
                <w:b/>
              </w:rPr>
              <w:t>RepType</w:t>
            </w:r>
            <w:proofErr w:type="spellEnd"/>
          </w:p>
        </w:tc>
      </w:tr>
      <w:tr w:rsidR="000E3554" w:rsidTr="00764744">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REP_LOG</w:t>
            </w:r>
          </w:p>
        </w:tc>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0x</w:t>
            </w:r>
            <w:r w:rsidR="00D71A97">
              <w:rPr>
                <w:rFonts w:ascii="Arial" w:hAnsi="Arial" w:cs="Arial"/>
              </w:rPr>
              <w:t>D</w:t>
            </w:r>
            <w:del w:id="121" w:author="Wlodek Olesinski" w:date="2015-06-17T08:36:00Z">
              <w:r w:rsidR="00D71A97" w:rsidDel="00683E39">
                <w:rPr>
                  <w:rFonts w:ascii="Arial" w:hAnsi="Arial" w:cs="Arial"/>
                </w:rPr>
                <w:delText>E</w:delText>
              </w:r>
            </w:del>
            <w:r w:rsidR="00D71A97">
              <w:rPr>
                <w:rFonts w:ascii="Arial" w:hAnsi="Arial" w:cs="Arial"/>
              </w:rPr>
              <w:t>1</w:t>
            </w:r>
          </w:p>
        </w:tc>
      </w:tr>
    </w:tbl>
    <w:p w:rsidR="000E3554" w:rsidRDefault="000E3554" w:rsidP="000E3554">
      <w:pPr>
        <w:spacing w:after="240"/>
        <w:jc w:val="both"/>
        <w:rPr>
          <w:rFonts w:ascii="Courier New" w:hAnsi="Courier New" w:cs="Courier New"/>
          <w:b/>
        </w:rPr>
      </w:pPr>
    </w:p>
    <w:p w:rsidR="000E3554" w:rsidRDefault="000E3554" w:rsidP="000E3554">
      <w:pPr>
        <w:spacing w:after="240"/>
        <w:jc w:val="both"/>
        <w:rPr>
          <w:rFonts w:ascii="Arial" w:hAnsi="Arial" w:cs="Arial"/>
        </w:rPr>
      </w:pPr>
      <w:r>
        <w:rPr>
          <w:rFonts w:ascii="Arial" w:hAnsi="Arial" w:cs="Arial"/>
        </w:rPr>
        <w:t xml:space="preserve">The report passes </w:t>
      </w:r>
      <w:r w:rsidR="00A37254">
        <w:rPr>
          <w:rFonts w:ascii="Arial" w:hAnsi="Arial" w:cs="Arial"/>
        </w:rPr>
        <w:t xml:space="preserve">to the Tap </w:t>
      </w:r>
      <w:r>
        <w:rPr>
          <w:rFonts w:ascii="Arial" w:hAnsi="Arial" w:cs="Arial"/>
        </w:rPr>
        <w:t xml:space="preserve">a message for logging. The </w:t>
      </w:r>
      <w:r w:rsidR="009D7698">
        <w:rPr>
          <w:rFonts w:ascii="Arial" w:hAnsi="Arial" w:cs="Arial"/>
        </w:rPr>
        <w:t xml:space="preserve">payload </w:t>
      </w:r>
      <w:r w:rsidR="00C3091A">
        <w:rPr>
          <w:rFonts w:ascii="Arial" w:hAnsi="Arial" w:cs="Arial"/>
        </w:rPr>
        <w:t>format is:</w:t>
      </w:r>
    </w:p>
    <w:p w:rsidR="00C3091A" w:rsidRDefault="007F504E" w:rsidP="000E3554">
      <w:pPr>
        <w:spacing w:after="240"/>
        <w:jc w:val="both"/>
        <w:rPr>
          <w:rFonts w:ascii="Arial" w:hAnsi="Arial" w:cs="Arial"/>
        </w:rPr>
      </w:pPr>
      <w:r>
        <w:rPr>
          <w:rFonts w:ascii="Arial" w:hAnsi="Arial" w:cs="Arial"/>
          <w:noProof/>
        </w:rPr>
        <w:lastRenderedPageBreak/>
        <w:drawing>
          <wp:inline distT="0" distB="0" distL="0" distR="0">
            <wp:extent cx="3657143" cy="723618"/>
            <wp:effectExtent l="0" t="0" r="0" b="0"/>
            <wp:docPr id="2" name="Picture 1" descr="lg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ayload.png"/>
                    <pic:cNvPicPr/>
                  </pic:nvPicPr>
                  <pic:blipFill>
                    <a:blip r:embed="rId16" cstate="print"/>
                    <a:stretch>
                      <a:fillRect/>
                    </a:stretch>
                  </pic:blipFill>
                  <pic:spPr>
                    <a:xfrm>
                      <a:off x="0" y="0"/>
                      <a:ext cx="3657143" cy="723618"/>
                    </a:xfrm>
                    <a:prstGeom prst="rect">
                      <a:avLst/>
                    </a:prstGeom>
                  </pic:spPr>
                </pic:pic>
              </a:graphicData>
            </a:graphic>
          </wp:inline>
        </w:drawing>
      </w:r>
    </w:p>
    <w:p w:rsidR="000E3554" w:rsidRDefault="00C3091A" w:rsidP="00C11B72">
      <w:pPr>
        <w:spacing w:after="240"/>
        <w:jc w:val="both"/>
        <w:rPr>
          <w:rFonts w:ascii="Arial" w:hAnsi="Arial" w:cs="Arial"/>
        </w:rPr>
      </w:pPr>
      <w:r>
        <w:rPr>
          <w:rFonts w:ascii="Arial" w:hAnsi="Arial" w:cs="Arial"/>
        </w:rPr>
        <w:t xml:space="preserve">where </w:t>
      </w:r>
      <w:r w:rsidR="008B3E6B">
        <w:rPr>
          <w:rFonts w:ascii="Arial" w:hAnsi="Arial" w:cs="Arial"/>
        </w:rPr>
        <w:t xml:space="preserve">SV </w:t>
      </w:r>
      <w:r>
        <w:rPr>
          <w:rFonts w:ascii="Arial" w:hAnsi="Arial" w:cs="Arial"/>
        </w:rPr>
        <w:t>is the message severity code</w:t>
      </w:r>
      <w:r w:rsidR="008B3E6B">
        <w:rPr>
          <w:rFonts w:ascii="Arial" w:hAnsi="Arial" w:cs="Arial"/>
        </w:rPr>
        <w:t xml:space="preserve"> and TP is the message type (a numerical identifier of the message's content)</w:t>
      </w:r>
      <w:r>
        <w:rPr>
          <w:rFonts w:ascii="Arial" w:hAnsi="Arial" w:cs="Arial"/>
        </w:rPr>
        <w:t>. The remaining portion of the payload consists of pairs &lt;IT, item&gt; where IT is the item type and item is the type-specific element of the message. The total length of the payload is limited to 77 bytes. A value of IT between 0 and 74 indicates that the corresponding item is a string of ASCII characters whose length is IT+1 bytes. The remaining legitimate IT values are:</w:t>
      </w:r>
    </w:p>
    <w:tbl>
      <w:tblPr>
        <w:tblStyle w:val="TableGrid"/>
        <w:tblW w:w="0" w:type="auto"/>
        <w:tblLook w:val="04A0"/>
      </w:tblPr>
      <w:tblGrid>
        <w:gridCol w:w="918"/>
        <w:gridCol w:w="8658"/>
      </w:tblGrid>
      <w:tr w:rsidR="00C3091A" w:rsidTr="00C3091A">
        <w:tc>
          <w:tcPr>
            <w:tcW w:w="918" w:type="dxa"/>
          </w:tcPr>
          <w:p w:rsidR="00C3091A" w:rsidRDefault="00C3091A" w:rsidP="00C11B72">
            <w:pPr>
              <w:spacing w:after="240"/>
              <w:jc w:val="both"/>
              <w:rPr>
                <w:rFonts w:ascii="Arial" w:hAnsi="Arial" w:cs="Arial"/>
              </w:rPr>
            </w:pPr>
            <w:r>
              <w:rPr>
                <w:rFonts w:ascii="Arial" w:hAnsi="Arial" w:cs="Arial"/>
              </w:rPr>
              <w:t>0x80</w:t>
            </w:r>
          </w:p>
        </w:tc>
        <w:tc>
          <w:tcPr>
            <w:tcW w:w="8658" w:type="dxa"/>
          </w:tcPr>
          <w:p w:rsidR="00C3091A" w:rsidRDefault="00C3091A" w:rsidP="00C11B72">
            <w:pPr>
              <w:spacing w:after="240"/>
              <w:jc w:val="both"/>
              <w:rPr>
                <w:rFonts w:ascii="Arial" w:hAnsi="Arial" w:cs="Arial"/>
              </w:rPr>
            </w:pPr>
            <w:r>
              <w:rPr>
                <w:rFonts w:ascii="Arial" w:hAnsi="Arial" w:cs="Arial"/>
              </w:rPr>
              <w:t>single byte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0xC0</w:t>
            </w:r>
          </w:p>
        </w:tc>
        <w:tc>
          <w:tcPr>
            <w:tcW w:w="8658" w:type="dxa"/>
          </w:tcPr>
          <w:p w:rsidR="00C3091A" w:rsidRDefault="00C3091A" w:rsidP="00C3091A">
            <w:pPr>
              <w:spacing w:after="240"/>
              <w:jc w:val="both"/>
              <w:rPr>
                <w:rFonts w:ascii="Arial" w:hAnsi="Arial" w:cs="Arial"/>
              </w:rPr>
            </w:pPr>
            <w:r>
              <w:rPr>
                <w:rFonts w:ascii="Arial" w:hAnsi="Arial" w:cs="Arial"/>
              </w:rPr>
              <w:t>single byte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as unsigned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0xD0</w:t>
            </w:r>
          </w:p>
        </w:tc>
        <w:tc>
          <w:tcPr>
            <w:tcW w:w="8658" w:type="dxa"/>
          </w:tcPr>
          <w:p w:rsidR="00235F74" w:rsidRDefault="00235F74" w:rsidP="00C11B72">
            <w:pPr>
              <w:spacing w:after="240"/>
              <w:jc w:val="both"/>
              <w:rPr>
                <w:rFonts w:ascii="Arial" w:hAnsi="Arial" w:cs="Arial"/>
              </w:rPr>
            </w:pPr>
            <w:r>
              <w:rPr>
                <w:rFonts w:ascii="Arial" w:hAnsi="Arial" w:cs="Arial"/>
              </w:rPr>
              <w:t>single byte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0xD1</w:t>
            </w:r>
          </w:p>
        </w:tc>
        <w:tc>
          <w:tcPr>
            <w:tcW w:w="8658" w:type="dxa"/>
          </w:tcPr>
          <w:p w:rsidR="00235F74" w:rsidRDefault="00235F74" w:rsidP="00C11B72">
            <w:pPr>
              <w:spacing w:after="240"/>
              <w:jc w:val="both"/>
              <w:rPr>
                <w:rFonts w:ascii="Arial" w:hAnsi="Arial" w:cs="Arial"/>
              </w:rPr>
            </w:pPr>
            <w:r>
              <w:rPr>
                <w:rFonts w:ascii="Arial" w:hAnsi="Arial" w:cs="Arial"/>
              </w:rPr>
              <w:t>16-bit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0xD2</w:t>
            </w:r>
          </w:p>
        </w:tc>
        <w:tc>
          <w:tcPr>
            <w:tcW w:w="8658" w:type="dxa"/>
          </w:tcPr>
          <w:p w:rsidR="00235F74" w:rsidRDefault="00235F74" w:rsidP="00C11B72">
            <w:pPr>
              <w:spacing w:after="240"/>
              <w:jc w:val="both"/>
              <w:rPr>
                <w:rFonts w:ascii="Arial" w:hAnsi="Arial" w:cs="Arial"/>
              </w:rPr>
            </w:pPr>
            <w:r>
              <w:rPr>
                <w:rFonts w:ascii="Arial" w:hAnsi="Arial" w:cs="Arial"/>
              </w:rPr>
              <w:t>32-bit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unsigned integers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0xF8</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0xF9</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0xFA</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signed integers</w:t>
            </w:r>
          </w:p>
        </w:tc>
      </w:tr>
    </w:tbl>
    <w:p w:rsidR="00C3091A" w:rsidRDefault="00C3091A" w:rsidP="00C11B72">
      <w:pPr>
        <w:spacing w:after="240"/>
        <w:jc w:val="both"/>
        <w:rPr>
          <w:rFonts w:ascii="Arial" w:hAnsi="Arial" w:cs="Arial"/>
        </w:rPr>
      </w:pPr>
    </w:p>
    <w:p w:rsidR="008B3E6B" w:rsidRDefault="008B3E6B" w:rsidP="00C11B72">
      <w:pPr>
        <w:spacing w:after="240"/>
        <w:jc w:val="both"/>
        <w:rPr>
          <w:ins w:id="122" w:author="Wlodek Olesinski" w:date="2015-06-27T14:40:00Z"/>
          <w:rFonts w:ascii="Arial" w:hAnsi="Arial" w:cs="Arial"/>
        </w:rPr>
      </w:pPr>
      <w:r>
        <w:rPr>
          <w:rFonts w:ascii="Arial" w:hAnsi="Arial" w:cs="Arial"/>
        </w:rPr>
        <w:t>The intention behind this format is to provide for a relatively simple and flexible configuration of elements in a log message without having to 1) format the message at the node (which takes time and code), or 2) use rigid predefined templates shared by the node and the OSS (and, unavoidably, dependent on firmware version). This way the node does some rudimentary formatting with the OSS doing the rest.</w:t>
      </w:r>
    </w:p>
    <w:p w:rsidR="00F52EEE" w:rsidRDefault="00F52EEE">
      <w:pPr>
        <w:rPr>
          <w:ins w:id="123" w:author="Wlodek Olesinski" w:date="2015-06-27T14:42:00Z"/>
          <w:rFonts w:ascii="Arial" w:hAnsi="Arial" w:cs="Arial"/>
        </w:rPr>
      </w:pPr>
      <w:ins w:id="124" w:author="Wlodek Olesinski" w:date="2015-06-27T14:42:00Z">
        <w:r>
          <w:rPr>
            <w:rFonts w:ascii="Arial" w:hAnsi="Arial" w:cs="Arial"/>
          </w:rPr>
          <w:br w:type="page"/>
        </w:r>
      </w:ins>
    </w:p>
    <w:p w:rsidR="00F52EEE" w:rsidRDefault="00F52EEE" w:rsidP="00C11B72">
      <w:pPr>
        <w:spacing w:after="240"/>
        <w:jc w:val="both"/>
        <w:rPr>
          <w:ins w:id="125" w:author="Wlodek Olesinski" w:date="2015-06-27T14:40:00Z"/>
          <w:rFonts w:ascii="Arial" w:hAnsi="Arial" w:cs="Arial"/>
        </w:rPr>
      </w:pPr>
    </w:p>
    <w:p w:rsidR="00000000" w:rsidRDefault="00F52EEE">
      <w:pPr>
        <w:pStyle w:val="Title"/>
        <w:rPr>
          <w:ins w:id="126" w:author="Wlodek Olesinski" w:date="2015-06-27T14:42:00Z"/>
        </w:rPr>
        <w:pPrChange w:id="127" w:author="Wlodek Olesinski" w:date="2015-06-27T14:42:00Z">
          <w:pPr>
            <w:spacing w:after="240"/>
            <w:jc w:val="both"/>
          </w:pPr>
        </w:pPrChange>
      </w:pPr>
      <w:ins w:id="128" w:author="Wlodek Olesinski" w:date="2015-06-27T14:42:00Z">
        <w:r>
          <w:t>Appendix A</w:t>
        </w:r>
      </w:ins>
    </w:p>
    <w:p w:rsidR="00000000" w:rsidRDefault="00F52EEE">
      <w:pPr>
        <w:rPr>
          <w:ins w:id="129" w:author="Wlodek Olesinski" w:date="2015-06-27T14:44:00Z"/>
        </w:rPr>
        <w:pPrChange w:id="130" w:author="Wlodek Olesinski" w:date="2015-06-27T14:42:00Z">
          <w:pPr>
            <w:spacing w:after="240"/>
            <w:jc w:val="both"/>
          </w:pPr>
        </w:pPrChange>
      </w:pPr>
      <w:ins w:id="131" w:author="Wlodek Olesinski" w:date="2015-06-27T14:42:00Z">
        <w:r>
          <w:t xml:space="preserve">This is a placeholder for documenting </w:t>
        </w:r>
        <w:proofErr w:type="spellStart"/>
        <w:r>
          <w:t>Alphanet</w:t>
        </w:r>
        <w:proofErr w:type="spellEnd"/>
        <w:r>
          <w:t xml:space="preserve"> 1.5 </w:t>
        </w:r>
      </w:ins>
      <w:ins w:id="132" w:author="Wlodek Olesinski" w:date="2015-06-27T14:43:00Z">
        <w:r>
          <w:t>–</w:t>
        </w:r>
      </w:ins>
      <w:ins w:id="133" w:author="Wlodek Olesinski" w:date="2015-06-27T14:42:00Z">
        <w:r>
          <w:t xml:space="preserve"> a </w:t>
        </w:r>
      </w:ins>
      <w:ins w:id="134" w:author="Wlodek Olesinski" w:date="2015-06-27T14:43:00Z">
        <w:r>
          <w:t xml:space="preserve">codename for the functionality as close to 1.0 as possible, with the </w:t>
        </w:r>
      </w:ins>
      <w:ins w:id="135" w:author="Wlodek Olesinski" w:date="2015-06-27T14:44:00Z">
        <w:r>
          <w:t>new</w:t>
        </w:r>
      </w:ins>
      <w:ins w:id="136" w:author="Wlodek Olesinski" w:date="2015-06-27T14:43:00Z">
        <w:r>
          <w:t xml:space="preserve"> </w:t>
        </w:r>
      </w:ins>
      <w:ins w:id="137" w:author="Wlodek Olesinski" w:date="2015-06-27T14:44:00Z">
        <w:r>
          <w:t>OSSI.</w:t>
        </w:r>
      </w:ins>
    </w:p>
    <w:p w:rsidR="00000000" w:rsidRDefault="002A2E3E">
      <w:pPr>
        <w:rPr>
          <w:ins w:id="138" w:author="Wlodek Olesinski" w:date="2015-06-27T14:44:00Z"/>
        </w:rPr>
        <w:pPrChange w:id="139" w:author="Wlodek Olesinski" w:date="2015-06-27T14:42:00Z">
          <w:pPr>
            <w:spacing w:after="240"/>
            <w:jc w:val="both"/>
          </w:pPr>
        </w:pPrChange>
      </w:pPr>
    </w:p>
    <w:p w:rsidR="00000000" w:rsidRDefault="00F52EEE">
      <w:pPr>
        <w:pStyle w:val="Heading1"/>
        <w:numPr>
          <w:ilvl w:val="0"/>
          <w:numId w:val="9"/>
        </w:numPr>
        <w:rPr>
          <w:ins w:id="140" w:author="Wlodek Olesinski" w:date="2015-06-27T14:47:00Z"/>
        </w:rPr>
        <w:pPrChange w:id="141" w:author="Wlodek Olesinski" w:date="2015-06-27T14:47:00Z">
          <w:pPr>
            <w:spacing w:after="240"/>
            <w:jc w:val="both"/>
          </w:pPr>
        </w:pPrChange>
      </w:pPr>
      <w:ins w:id="142" w:author="Wlodek Olesinski" w:date="2015-06-27T14:46:00Z">
        <w:r>
          <w:t>How far from 2.0?</w:t>
        </w:r>
      </w:ins>
    </w:p>
    <w:p w:rsidR="00000000" w:rsidRDefault="002A2E3E">
      <w:pPr>
        <w:rPr>
          <w:ins w:id="143" w:author="Wlodek Olesinski" w:date="2015-06-27T14:47:00Z"/>
        </w:rPr>
        <w:pPrChange w:id="144" w:author="Wlodek Olesinski" w:date="2015-06-27T14:47:00Z">
          <w:pPr>
            <w:spacing w:after="240"/>
            <w:jc w:val="both"/>
          </w:pPr>
        </w:pPrChange>
      </w:pPr>
    </w:p>
    <w:p w:rsidR="00000000" w:rsidRDefault="00F52EEE">
      <w:pPr>
        <w:pStyle w:val="ListParagraph"/>
        <w:numPr>
          <w:ilvl w:val="0"/>
          <w:numId w:val="10"/>
        </w:numPr>
        <w:rPr>
          <w:ins w:id="145" w:author="Wlodek Olesinski" w:date="2015-06-27T17:17:00Z"/>
        </w:rPr>
        <w:pPrChange w:id="146" w:author="Wlodek Olesinski" w:date="2015-06-27T14:48:00Z">
          <w:pPr>
            <w:spacing w:after="240"/>
            <w:jc w:val="both"/>
          </w:pPr>
        </w:pPrChange>
      </w:pPr>
      <w:ins w:id="147" w:author="Wlodek Olesinski" w:date="2015-06-27T14:48:00Z">
        <w:r>
          <w:t>Several commands / responses</w:t>
        </w:r>
      </w:ins>
      <w:ins w:id="148" w:author="Wlodek Olesinski" w:date="2015-06-27T17:17:00Z">
        <w:r w:rsidR="0090696B">
          <w:t xml:space="preserve"> are not implemented.</w:t>
        </w:r>
      </w:ins>
    </w:p>
    <w:p w:rsidR="00000000" w:rsidRDefault="0090696B">
      <w:pPr>
        <w:pStyle w:val="ListParagraph"/>
        <w:numPr>
          <w:ilvl w:val="0"/>
          <w:numId w:val="10"/>
        </w:numPr>
        <w:rPr>
          <w:ins w:id="149" w:author="Wlodek Olesinski" w:date="2015-06-28T09:50:00Z"/>
        </w:rPr>
        <w:pPrChange w:id="150" w:author="Wlodek Olesinski" w:date="2015-06-27T14:48:00Z">
          <w:pPr>
            <w:spacing w:after="240"/>
            <w:jc w:val="both"/>
          </w:pPr>
        </w:pPrChange>
      </w:pPr>
      <w:ins w:id="151" w:author="Wlodek Olesinski" w:date="2015-06-27T17:17:00Z">
        <w:r>
          <w:t>No remote execution, i.e. node id (within the command) must be the one attached to the Tap.</w:t>
        </w:r>
      </w:ins>
    </w:p>
    <w:p w:rsidR="00000000" w:rsidRDefault="005268C9">
      <w:pPr>
        <w:pStyle w:val="ListParagraph"/>
        <w:numPr>
          <w:ilvl w:val="0"/>
          <w:numId w:val="10"/>
        </w:numPr>
        <w:rPr>
          <w:ins w:id="152" w:author="Wlodek Olesinski" w:date="2015-06-28T09:48:00Z"/>
        </w:rPr>
        <w:pPrChange w:id="153" w:author="Wlodek Olesinski" w:date="2015-06-27T14:48:00Z">
          <w:pPr>
            <w:spacing w:after="240"/>
            <w:jc w:val="both"/>
          </w:pPr>
        </w:pPrChange>
      </w:pPr>
      <w:ins w:id="154" w:author="Wlodek Olesinski" w:date="2015-06-28T09:50:00Z">
        <w:r>
          <w:t>Master Id is fixed at 1.</w:t>
        </w:r>
      </w:ins>
    </w:p>
    <w:p w:rsidR="00000000" w:rsidRDefault="005268C9">
      <w:pPr>
        <w:pStyle w:val="ListParagraph"/>
        <w:numPr>
          <w:ilvl w:val="0"/>
          <w:numId w:val="10"/>
        </w:numPr>
        <w:rPr>
          <w:ins w:id="155" w:author="Wlodek Olesinski" w:date="2015-06-28T09:48:00Z"/>
        </w:rPr>
        <w:pPrChange w:id="156" w:author="Wlodek Olesinski" w:date="2015-06-27T14:48:00Z">
          <w:pPr>
            <w:spacing w:after="240"/>
            <w:jc w:val="both"/>
          </w:pPr>
        </w:pPrChange>
      </w:pPr>
      <w:ins w:id="157" w:author="Wlodek Olesinski" w:date="2015-06-28T09:48:00Z">
        <w:r>
          <w:t>Master change must be reworked for multiple masters (that includes the Eye Butler project).</w:t>
        </w:r>
      </w:ins>
    </w:p>
    <w:p w:rsidR="00000000" w:rsidRDefault="005268C9">
      <w:pPr>
        <w:pStyle w:val="ListParagraph"/>
        <w:numPr>
          <w:ilvl w:val="0"/>
          <w:numId w:val="10"/>
        </w:numPr>
        <w:rPr>
          <w:ins w:id="158" w:author="Wlodek Olesinski" w:date="2015-06-27T17:17:00Z"/>
        </w:rPr>
        <w:pPrChange w:id="159" w:author="Wlodek Olesinski" w:date="2015-06-27T14:48:00Z">
          <w:pPr>
            <w:spacing w:after="240"/>
            <w:jc w:val="both"/>
          </w:pPr>
        </w:pPrChange>
      </w:pPr>
      <w:ins w:id="160" w:author="Wlodek Olesinski" w:date="2015-06-28T09:49:00Z">
        <w:r>
          <w:t>Relays should be reworked for a bit more flexibility.</w:t>
        </w:r>
      </w:ins>
    </w:p>
    <w:p w:rsidR="00000000" w:rsidRDefault="002A2E3E">
      <w:pPr>
        <w:pStyle w:val="ListParagraph"/>
        <w:rPr>
          <w:ins w:id="161" w:author="Wlodek Olesinski" w:date="2015-06-28T09:48:00Z"/>
        </w:rPr>
        <w:pPrChange w:id="162" w:author="Wlodek Olesinski" w:date="2015-06-28T09:48:00Z">
          <w:pPr>
            <w:spacing w:after="240"/>
            <w:jc w:val="both"/>
          </w:pPr>
        </w:pPrChange>
      </w:pPr>
    </w:p>
    <w:p w:rsidR="00000000" w:rsidRDefault="002A2E3E">
      <w:pPr>
        <w:pStyle w:val="ListParagraph"/>
        <w:rPr>
          <w:ins w:id="163" w:author="Wlodek Olesinski" w:date="2015-06-27T17:18:00Z"/>
        </w:rPr>
        <w:pPrChange w:id="164" w:author="Wlodek Olesinski" w:date="2015-06-28T09:48:00Z">
          <w:pPr>
            <w:spacing w:after="240"/>
            <w:jc w:val="both"/>
          </w:pPr>
        </w:pPrChange>
      </w:pPr>
    </w:p>
    <w:p w:rsidR="00000000" w:rsidRDefault="002A2E3E">
      <w:pPr>
        <w:rPr>
          <w:ins w:id="165" w:author="Wlodek Olesinski" w:date="2015-06-27T17:18:00Z"/>
        </w:rPr>
        <w:pPrChange w:id="166" w:author="Wlodek Olesinski" w:date="2015-06-27T17:18:00Z">
          <w:pPr>
            <w:spacing w:after="240"/>
            <w:jc w:val="both"/>
          </w:pPr>
        </w:pPrChange>
      </w:pPr>
    </w:p>
    <w:p w:rsidR="00000000" w:rsidRDefault="0090696B">
      <w:pPr>
        <w:pStyle w:val="Heading1"/>
        <w:rPr>
          <w:ins w:id="167" w:author="Wlodek Olesinski" w:date="2015-06-27T17:19:00Z"/>
        </w:rPr>
        <w:pPrChange w:id="168" w:author="Wlodek Olesinski" w:date="2015-06-27T17:19:00Z">
          <w:pPr>
            <w:spacing w:after="240"/>
            <w:jc w:val="both"/>
          </w:pPr>
        </w:pPrChange>
      </w:pPr>
      <w:ins w:id="169" w:author="Wlodek Olesinski" w:date="2015-06-27T17:18:00Z">
        <w:r>
          <w:t>Testing, qu</w:t>
        </w:r>
      </w:ins>
      <w:ins w:id="170" w:author="Wlodek Olesinski" w:date="2015-06-27T17:19:00Z">
        <w:r>
          <w:t>i</w:t>
        </w:r>
      </w:ins>
      <w:ins w:id="171" w:author="Wlodek Olesinski" w:date="2015-06-27T17:18:00Z">
        <w:r>
          <w:t>ck start</w:t>
        </w:r>
      </w:ins>
      <w:ins w:id="172" w:author="Wlodek Olesinski" w:date="2015-06-28T09:56:00Z">
        <w:r w:rsidR="006012F0">
          <w:t xml:space="preserve">, </w:t>
        </w:r>
      </w:ins>
      <w:ins w:id="173" w:author="Wlodek Olesinski" w:date="2015-06-28T09:57:00Z">
        <w:r w:rsidR="005B4E9F">
          <w:t>illustrations, divagations</w:t>
        </w:r>
      </w:ins>
    </w:p>
    <w:p w:rsidR="00000000" w:rsidRDefault="002A2E3E">
      <w:pPr>
        <w:rPr>
          <w:ins w:id="174" w:author="Wlodek Olesinski" w:date="2015-06-27T17:19:00Z"/>
        </w:rPr>
        <w:pPrChange w:id="175" w:author="Wlodek Olesinski" w:date="2015-06-27T17:19:00Z">
          <w:pPr>
            <w:spacing w:after="240"/>
            <w:jc w:val="both"/>
          </w:pPr>
        </w:pPrChange>
      </w:pPr>
    </w:p>
    <w:p w:rsidR="00000000" w:rsidRDefault="00C72E51">
      <w:pPr>
        <w:rPr>
          <w:ins w:id="176" w:author="Wlodek Olesinski" w:date="2015-06-28T09:55:00Z"/>
        </w:rPr>
        <w:pPrChange w:id="177" w:author="Wlodek Olesinski" w:date="2015-06-27T17:19:00Z">
          <w:pPr>
            <w:spacing w:after="240"/>
            <w:jc w:val="both"/>
          </w:pPr>
        </w:pPrChange>
      </w:pPr>
      <w:ins w:id="178" w:author="Wlodek Olesinski" w:date="2015-06-28T09:51:00Z">
        <w:r>
          <w:t xml:space="preserve">VUEE configuration </w:t>
        </w:r>
      </w:ins>
      <w:proofErr w:type="spellStart"/>
      <w:ins w:id="179" w:author="Wlodek Olesinski" w:date="2015-06-28T18:03:00Z">
        <w:r>
          <w:t>g</w:t>
        </w:r>
      </w:ins>
      <w:ins w:id="180" w:author="Wlodek Olesinski" w:date="2015-06-28T09:50:00Z">
        <w:r w:rsidR="006012F0">
          <w:t>or</w:t>
        </w:r>
        <w:proofErr w:type="spellEnd"/>
        <w:r w:rsidR="006012F0">
          <w:t xml:space="preserve"> ‘</w:t>
        </w:r>
      </w:ins>
      <w:ins w:id="181" w:author="Wlodek Olesinski" w:date="2015-06-28T18:03:00Z">
        <w:r>
          <w:t>light</w:t>
        </w:r>
      </w:ins>
      <w:ins w:id="182" w:author="Wlodek Olesinski" w:date="2015-06-28T09:50:00Z">
        <w:r w:rsidR="006012F0">
          <w:t xml:space="preserve"> testing</w:t>
        </w:r>
      </w:ins>
      <w:ins w:id="183" w:author="Wlodek Olesinski" w:date="2015-06-28T09:51:00Z">
        <w:r w:rsidR="006012F0">
          <w:t>’: shared_plug.tcl</w:t>
        </w:r>
      </w:ins>
      <w:ins w:id="184" w:author="Wlodek Olesinski" w:date="2015-06-28T09:52:00Z">
        <w:r w:rsidR="006012F0">
          <w:t>, apki.xml (Master, Peg2</w:t>
        </w:r>
      </w:ins>
      <w:ins w:id="185" w:author="Wlodek Olesinski" w:date="2015-06-28T09:53:00Z">
        <w:r w:rsidR="006012F0">
          <w:t xml:space="preserve">, Tag101 </w:t>
        </w:r>
      </w:ins>
      <w:ins w:id="186" w:author="Wlodek Olesinski" w:date="2015-06-28T09:54:00Z">
        <w:r w:rsidR="006012F0">
          <w:t>(</w:t>
        </w:r>
      </w:ins>
      <w:ins w:id="187" w:author="Wlodek Olesinski" w:date="2015-06-28T09:53:00Z">
        <w:r w:rsidR="006012F0">
          <w:t>AP319)</w:t>
        </w:r>
      </w:ins>
      <w:ins w:id="188" w:author="Wlodek Olesinski" w:date="2015-06-28T09:54:00Z">
        <w:r w:rsidR="006012F0">
          <w:t xml:space="preserve">, Tag102 (AP320). </w:t>
        </w:r>
      </w:ins>
      <w:ins w:id="189" w:author="Wlodek Olesinski" w:date="2015-06-28T09:55:00Z">
        <w:r w:rsidR="006012F0">
          <w:t>(</w:t>
        </w:r>
      </w:ins>
      <w:ins w:id="190" w:author="Wlodek Olesinski" w:date="2015-06-28T09:54:00Z">
        <w:r w:rsidR="006012F0">
          <w:t xml:space="preserve">All IF notes for </w:t>
        </w:r>
        <w:proofErr w:type="spellStart"/>
        <w:r w:rsidR="006012F0">
          <w:t>Alphanet</w:t>
        </w:r>
        <w:proofErr w:type="spellEnd"/>
        <w:r w:rsidR="006012F0">
          <w:t xml:space="preserve"> 1.0 were produced from the same setup.</w:t>
        </w:r>
      </w:ins>
      <w:ins w:id="191" w:author="Wlodek Olesinski" w:date="2015-06-28T09:55:00Z">
        <w:r w:rsidR="006012F0">
          <w:t>)</w:t>
        </w:r>
      </w:ins>
      <w:ins w:id="192" w:author="Wlodek Olesinski" w:date="2015-06-28T09:54:00Z">
        <w:r w:rsidR="006012F0">
          <w:t xml:space="preserve"> </w:t>
        </w:r>
      </w:ins>
    </w:p>
    <w:p w:rsidR="00000000" w:rsidRDefault="006012F0">
      <w:pPr>
        <w:rPr>
          <w:ins w:id="193" w:author="Wlodek Olesinski" w:date="2015-06-29T13:56:00Z"/>
        </w:rPr>
        <w:pPrChange w:id="194" w:author="Wlodek Olesinski" w:date="2015-06-27T17:19:00Z">
          <w:pPr>
            <w:spacing w:after="240"/>
            <w:jc w:val="both"/>
          </w:pPr>
        </w:pPrChange>
      </w:pPr>
      <w:ins w:id="195" w:author="Wlodek Olesinski" w:date="2015-06-28T09:55:00Z">
        <w:r>
          <w:t xml:space="preserve">Within </w:t>
        </w:r>
        <w:proofErr w:type="spellStart"/>
        <w:r>
          <w:t>shared_plug</w:t>
        </w:r>
        <w:proofErr w:type="spellEnd"/>
        <w:r>
          <w:t>, default debug / dump level is set to 2 (</w:t>
        </w:r>
      </w:ins>
      <w:ins w:id="196" w:author="Wlodek Olesinski" w:date="2015-06-28T09:56:00Z">
        <w:r>
          <w:t>equivalent of ‘de 2’.</w:t>
        </w:r>
      </w:ins>
      <w:ins w:id="197" w:author="Wlodek Olesinski" w:date="2015-06-28T09:57:00Z">
        <w:r w:rsidR="005B4E9F">
          <w:t xml:space="preserve"> Attach UART(hex) to Peg2</w:t>
        </w:r>
      </w:ins>
      <w:ins w:id="198" w:author="Wlodek Olesinski" w:date="2015-06-28T09:58:00Z">
        <w:r w:rsidR="005B4E9F">
          <w:t xml:space="preserve"> – all commands are entered there</w:t>
        </w:r>
      </w:ins>
      <w:ins w:id="199" w:author="Wlodek Olesinski" w:date="2015-06-28T18:03:00Z">
        <w:r w:rsidR="00C72E51">
          <w:t xml:space="preserve"> and the responses pasted from there</w:t>
        </w:r>
      </w:ins>
      <w:ins w:id="200" w:author="Wlodek Olesinski" w:date="2015-06-28T09:58:00Z">
        <w:r w:rsidR="005B4E9F">
          <w:t>. Occasionally, we’ll be using EMUL window as well.</w:t>
        </w:r>
      </w:ins>
    </w:p>
    <w:p w:rsidR="00000000" w:rsidRDefault="002A77D2">
      <w:pPr>
        <w:rPr>
          <w:ins w:id="201" w:author="Wlodek Olesinski" w:date="2015-06-28T18:04:00Z"/>
        </w:rPr>
        <w:pPrChange w:id="202" w:author="Wlodek Olesinski" w:date="2015-06-27T17:19:00Z">
          <w:pPr>
            <w:spacing w:after="240"/>
            <w:jc w:val="both"/>
          </w:pPr>
        </w:pPrChange>
      </w:pPr>
      <w:ins w:id="203" w:author="Wlodek Olesinski" w:date="2015-06-29T13:56:00Z">
        <w:r>
          <w:t xml:space="preserve">Note that this is far from complete OSSI tests </w:t>
        </w:r>
      </w:ins>
      <w:ins w:id="204" w:author="Wlodek Olesinski" w:date="2015-06-29T13:57:00Z">
        <w:r>
          <w:t>–</w:t>
        </w:r>
      </w:ins>
      <w:ins w:id="205" w:author="Wlodek Olesinski" w:date="2015-06-29T13:56:00Z">
        <w:r>
          <w:t xml:space="preserve"> we </w:t>
        </w:r>
      </w:ins>
      <w:ins w:id="206" w:author="Wlodek Olesinski" w:date="2015-06-29T13:57:00Z">
        <w:r>
          <w:t xml:space="preserve">list the commands &amp; </w:t>
        </w:r>
        <w:proofErr w:type="spellStart"/>
        <w:r>
          <w:t>reposnses</w:t>
        </w:r>
        <w:proofErr w:type="spellEnd"/>
        <w:r>
          <w:t xml:space="preserve"> &amp; dwell on some side effects only to help </w:t>
        </w:r>
      </w:ins>
      <w:ins w:id="207" w:author="Wlodek Olesinski" w:date="2015-06-29T13:58:00Z">
        <w:r>
          <w:t>with</w:t>
        </w:r>
      </w:ins>
      <w:ins w:id="208" w:author="Wlodek Olesinski" w:date="2015-06-29T13:57:00Z">
        <w:r>
          <w:t xml:space="preserve"> further OSSI </w:t>
        </w:r>
      </w:ins>
      <w:ins w:id="209" w:author="Wlodek Olesinski" w:date="2015-06-29T13:58:00Z">
        <w:r>
          <w:t xml:space="preserve">and related tools </w:t>
        </w:r>
      </w:ins>
      <w:ins w:id="210" w:author="Wlodek Olesinski" w:date="2015-06-29T13:57:00Z">
        <w:r>
          <w:t>development.</w:t>
        </w:r>
      </w:ins>
    </w:p>
    <w:p w:rsidR="00000000" w:rsidRDefault="007A0EC7">
      <w:pPr>
        <w:rPr>
          <w:ins w:id="211" w:author="Wlodek Olesinski" w:date="2015-06-29T13:16:00Z"/>
          <w:b/>
          <w:lang w:val="pl-PL"/>
          <w:rPrChange w:id="212" w:author="Wlodek Olesinski" w:date="2015-06-29T22:33:00Z">
            <w:rPr>
              <w:ins w:id="213" w:author="Wlodek Olesinski" w:date="2015-06-29T13:16:00Z"/>
            </w:rPr>
          </w:rPrChange>
        </w:rPr>
        <w:pPrChange w:id="214" w:author="Wlodek Olesinski" w:date="2015-06-27T17:19:00Z">
          <w:pPr>
            <w:spacing w:after="240"/>
            <w:jc w:val="both"/>
          </w:pPr>
        </w:pPrChange>
      </w:pPr>
      <w:ins w:id="215" w:author="Wlodek Olesinski" w:date="2015-06-29T13:16:00Z">
        <w:r w:rsidRPr="007A0EC7">
          <w:rPr>
            <w:b/>
            <w:lang w:val="pl-PL"/>
            <w:rPrChange w:id="216" w:author="Wlodek Olesinski" w:date="2015-06-29T22:33:00Z">
              <w:rPr/>
            </w:rPrChange>
          </w:rPr>
          <w:t>CMD_GET</w:t>
        </w:r>
      </w:ins>
    </w:p>
    <w:p w:rsidR="00000000" w:rsidRDefault="002A2E3E">
      <w:pPr>
        <w:rPr>
          <w:ins w:id="217" w:author="Wlodek Olesinski" w:date="2015-06-29T13:55:00Z"/>
          <w:lang w:val="pl-PL"/>
          <w:rPrChange w:id="218" w:author="Wlodek Olesinski" w:date="2015-06-29T22:33:00Z">
            <w:rPr>
              <w:ins w:id="219" w:author="Wlodek Olesinski" w:date="2015-06-29T13:55:00Z"/>
            </w:rPr>
          </w:rPrChange>
        </w:rPr>
        <w:pPrChange w:id="220" w:author="Wlodek Olesinski" w:date="2015-06-27T17:19:00Z">
          <w:pPr>
            <w:spacing w:after="240"/>
            <w:jc w:val="both"/>
          </w:pPr>
        </w:pPrChange>
      </w:pPr>
    </w:p>
    <w:p w:rsidR="002A77D2" w:rsidRPr="007E30A7" w:rsidRDefault="007A0EC7" w:rsidP="002A77D2">
      <w:pPr>
        <w:rPr>
          <w:ins w:id="221" w:author="Wlodek Olesinski" w:date="2015-06-29T13:55:00Z"/>
          <w:lang w:val="pl-PL"/>
          <w:rPrChange w:id="222" w:author="Wlodek Olesinski" w:date="2015-06-29T22:33:00Z">
            <w:rPr>
              <w:ins w:id="223" w:author="Wlodek Olesinski" w:date="2015-06-29T13:55:00Z"/>
            </w:rPr>
          </w:rPrChange>
        </w:rPr>
      </w:pPr>
      <w:ins w:id="224" w:author="Wlodek Olesinski" w:date="2015-06-29T13:55:00Z">
        <w:r w:rsidRPr="007A0EC7">
          <w:rPr>
            <w:lang w:val="pl-PL"/>
            <w:rPrChange w:id="225" w:author="Wlodek Olesinski" w:date="2015-06-29T22:33:00Z">
              <w:rPr/>
            </w:rPrChange>
          </w:rPr>
          <w:t>x82 2 0 1 80 2 0 1 2 3</w:t>
        </w:r>
      </w:ins>
    </w:p>
    <w:p w:rsidR="002A77D2" w:rsidRPr="007E30A7" w:rsidRDefault="007A0EC7" w:rsidP="002A77D2">
      <w:pPr>
        <w:rPr>
          <w:ins w:id="226" w:author="Wlodek Olesinski" w:date="2015-06-29T13:55:00Z"/>
          <w:lang w:val="pl-PL"/>
          <w:rPrChange w:id="227" w:author="Wlodek Olesinski" w:date="2015-06-29T22:33:00Z">
            <w:rPr>
              <w:ins w:id="228" w:author="Wlodek Olesinski" w:date="2015-06-29T13:55:00Z"/>
            </w:rPr>
          </w:rPrChange>
        </w:rPr>
      </w:pPr>
      <w:ins w:id="229" w:author="Wlodek Olesinski" w:date="2015-06-29T13:55:00Z">
        <w:r w:rsidRPr="007A0EC7">
          <w:rPr>
            <w:lang w:val="pl-PL"/>
            <w:rPrChange w:id="230" w:author="Wlodek Olesinski" w:date="2015-06-29T22:33:00Z">
              <w:rPr/>
            </w:rPrChange>
          </w:rPr>
          <w:t>--&gt;: [82 02 00 01 80 02 00 01 02 03]</w:t>
        </w:r>
      </w:ins>
    </w:p>
    <w:p w:rsidR="002A77D2" w:rsidRPr="007E30A7" w:rsidRDefault="007A0EC7" w:rsidP="002A77D2">
      <w:pPr>
        <w:rPr>
          <w:ins w:id="231" w:author="Wlodek Olesinski" w:date="2015-06-29T13:55:00Z"/>
          <w:lang w:val="pl-PL"/>
          <w:rPrChange w:id="232" w:author="Wlodek Olesinski" w:date="2015-06-29T22:33:00Z">
            <w:rPr>
              <w:ins w:id="233" w:author="Wlodek Olesinski" w:date="2015-06-29T13:55:00Z"/>
            </w:rPr>
          </w:rPrChange>
        </w:rPr>
      </w:pPr>
      <w:ins w:id="234" w:author="Wlodek Olesinski" w:date="2015-06-29T13:55:00Z">
        <w:r w:rsidRPr="007A0EC7">
          <w:rPr>
            <w:lang w:val="pl-PL"/>
            <w:rPrChange w:id="235" w:author="Wlodek Olesinski" w:date="2015-06-29T22:33:00Z">
              <w:rPr/>
            </w:rPrChange>
          </w:rPr>
          <w:t>&lt;-U: [82 02 00 00 00]</w:t>
        </w:r>
      </w:ins>
    </w:p>
    <w:p w:rsidR="007E30A7" w:rsidRPr="007E30A7" w:rsidRDefault="007A0EC7" w:rsidP="002A77D2">
      <w:pPr>
        <w:rPr>
          <w:ins w:id="236" w:author="Wlodek Olesinski" w:date="2015-06-29T22:33:00Z"/>
          <w:lang w:val="pl-PL"/>
          <w:rPrChange w:id="237" w:author="Wlodek Olesinski" w:date="2015-06-29T22:33:00Z">
            <w:rPr>
              <w:ins w:id="238" w:author="Wlodek Olesinski" w:date="2015-06-29T22:33:00Z"/>
            </w:rPr>
          </w:rPrChange>
        </w:rPr>
      </w:pPr>
      <w:ins w:id="239" w:author="Wlodek Olesinski" w:date="2015-06-29T22:33:00Z">
        <w:r w:rsidRPr="007A0EC7">
          <w:rPr>
            <w:lang w:val="pl-PL"/>
            <w:rPrChange w:id="240" w:author="Wlodek Olesinski" w:date="2015-06-29T22:33:00Z">
              <w:rPr/>
            </w:rPrChange>
          </w:rPr>
          <w:t>&lt;-U: [04 02 00 01 80 00 02 00 01 02 00 02 02 00 ca ba 03 01 00]</w:t>
        </w:r>
      </w:ins>
    </w:p>
    <w:p w:rsidR="00A91FEA" w:rsidRDefault="00A91FEA" w:rsidP="002A77D2">
      <w:pPr>
        <w:rPr>
          <w:ins w:id="241" w:author="Wlodek Olesinski" w:date="2015-06-29T14:00:00Z"/>
        </w:rPr>
      </w:pPr>
      <w:ins w:id="242" w:author="Wlodek Olesinski" w:date="2015-06-29T13:59:00Z">
        <w:r>
          <w:t>FG_ACKR is set (in 0x82) so the ACK is sent back before the due response.</w:t>
        </w:r>
      </w:ins>
    </w:p>
    <w:p w:rsidR="00A91FEA" w:rsidRDefault="00A91FEA" w:rsidP="002A77D2">
      <w:pPr>
        <w:rPr>
          <w:ins w:id="243" w:author="Wlodek Olesinski" w:date="2015-06-29T13:55:00Z"/>
        </w:rPr>
      </w:pPr>
    </w:p>
    <w:p w:rsidR="002A77D2" w:rsidRDefault="002A77D2" w:rsidP="002A77D2">
      <w:pPr>
        <w:rPr>
          <w:ins w:id="244" w:author="Wlodek Olesinski" w:date="2015-06-29T13:55:00Z"/>
        </w:rPr>
      </w:pPr>
      <w:ins w:id="245" w:author="Wlodek Olesinski" w:date="2015-06-29T13:55:00Z">
        <w:r>
          <w:t>x03 2 0 1 80 2 0 1 2 3</w:t>
        </w:r>
      </w:ins>
    </w:p>
    <w:p w:rsidR="002A77D2" w:rsidRDefault="002A77D2" w:rsidP="002A77D2">
      <w:pPr>
        <w:rPr>
          <w:ins w:id="246" w:author="Wlodek Olesinski" w:date="2015-06-29T13:55:00Z"/>
        </w:rPr>
      </w:pPr>
      <w:ins w:id="247" w:author="Wlodek Olesinski" w:date="2015-06-29T13:55:00Z">
        <w:r>
          <w:t>--&gt;: [03 02 00 01 80 02 00 01 02 03]</w:t>
        </w:r>
      </w:ins>
    </w:p>
    <w:p w:rsidR="002A77D2" w:rsidRDefault="002A77D2" w:rsidP="002A77D2">
      <w:pPr>
        <w:rPr>
          <w:ins w:id="248" w:author="Wlodek Olesinski" w:date="2015-06-29T14:01:00Z"/>
        </w:rPr>
      </w:pPr>
      <w:ins w:id="249" w:author="Wlodek Olesinski" w:date="2015-06-29T13:55:00Z">
        <w:r w:rsidRPr="002A77D2">
          <w:t>&lt;-U: [05 02 00 01 80 00 02 00 01 02 00 9e 02 02 00 ca ba 99 03]</w:t>
        </w:r>
      </w:ins>
    </w:p>
    <w:p w:rsidR="00A91FEA" w:rsidRDefault="00A91FEA" w:rsidP="002A77D2">
      <w:pPr>
        <w:rPr>
          <w:ins w:id="250" w:author="Wlodek Olesinski" w:date="2015-06-29T14:01:00Z"/>
        </w:rPr>
      </w:pPr>
      <w:ins w:id="251" w:author="Wlodek Olesinski" w:date="2015-06-29T14:01:00Z">
        <w:r>
          <w:t>FG_ACKR clear, no ACK.</w:t>
        </w:r>
      </w:ins>
    </w:p>
    <w:p w:rsidR="00A91FEA" w:rsidRPr="002A77D2" w:rsidRDefault="00A91FEA" w:rsidP="002A77D2">
      <w:pPr>
        <w:rPr>
          <w:ins w:id="252" w:author="Wlodek Olesinski" w:date="2015-06-29T13:55:00Z"/>
        </w:rPr>
      </w:pPr>
    </w:p>
    <w:p w:rsidR="002A77D2" w:rsidRPr="002A77D2" w:rsidRDefault="002A77D2" w:rsidP="002A77D2">
      <w:pPr>
        <w:rPr>
          <w:ins w:id="253" w:author="Wlodek Olesinski" w:date="2015-06-29T13:55:00Z"/>
        </w:rPr>
      </w:pPr>
      <w:ins w:id="254" w:author="Wlodek Olesinski" w:date="2015-06-29T13:55:00Z">
        <w:r w:rsidRPr="002A77D2">
          <w:t xml:space="preserve">x02 2 0 1 </w:t>
        </w:r>
        <w:proofErr w:type="spellStart"/>
        <w:r w:rsidRPr="002A77D2">
          <w:t>1</w:t>
        </w:r>
        <w:proofErr w:type="spellEnd"/>
        <w:r w:rsidRPr="002A77D2">
          <w:t xml:space="preserve"> 2 0 1 2 3</w:t>
        </w:r>
      </w:ins>
    </w:p>
    <w:p w:rsidR="002A77D2" w:rsidRPr="002A77D2" w:rsidRDefault="002A77D2" w:rsidP="002A77D2">
      <w:pPr>
        <w:rPr>
          <w:ins w:id="255" w:author="Wlodek Olesinski" w:date="2015-06-29T13:55:00Z"/>
        </w:rPr>
      </w:pPr>
      <w:ins w:id="256" w:author="Wlodek Olesinski" w:date="2015-06-29T13:55:00Z">
        <w:r w:rsidRPr="002A77D2">
          <w:t xml:space="preserve">--&gt;: [02 02 00 01 </w:t>
        </w:r>
        <w:proofErr w:type="spellStart"/>
        <w:r w:rsidRPr="002A77D2">
          <w:t>01</w:t>
        </w:r>
        <w:proofErr w:type="spellEnd"/>
        <w:r w:rsidRPr="002A77D2">
          <w:t xml:space="preserve"> 02 00 01 02 03]</w:t>
        </w:r>
      </w:ins>
    </w:p>
    <w:p w:rsidR="007E30A7" w:rsidRDefault="007E30A7" w:rsidP="002A77D2">
      <w:pPr>
        <w:rPr>
          <w:ins w:id="257" w:author="Wlodek Olesinski" w:date="2015-06-29T22:34:00Z"/>
        </w:rPr>
      </w:pPr>
      <w:ins w:id="258" w:author="Wlodek Olesinski" w:date="2015-06-29T22:34:00Z">
        <w:r w:rsidRPr="007E30A7">
          <w:t xml:space="preserve">&lt;-U: [05 02 00 01 80 00 02 00 01 02 00 02 </w:t>
        </w:r>
        <w:proofErr w:type="spellStart"/>
        <w:r w:rsidRPr="007E30A7">
          <w:t>02</w:t>
        </w:r>
        <w:proofErr w:type="spellEnd"/>
        <w:r w:rsidRPr="007E30A7">
          <w:t xml:space="preserve"> 00 ca </w:t>
        </w:r>
        <w:proofErr w:type="spellStart"/>
        <w:r w:rsidRPr="007E30A7">
          <w:t>ba</w:t>
        </w:r>
        <w:proofErr w:type="spellEnd"/>
        <w:r w:rsidRPr="007E30A7">
          <w:t xml:space="preserve"> 03 01 00]</w:t>
        </w:r>
      </w:ins>
    </w:p>
    <w:p w:rsidR="00A91FEA" w:rsidRDefault="00A91FEA" w:rsidP="002A77D2">
      <w:pPr>
        <w:rPr>
          <w:ins w:id="259" w:author="Wlodek Olesinski" w:date="2015-06-29T14:02:00Z"/>
        </w:rPr>
      </w:pPr>
      <w:ins w:id="260" w:author="Wlodek Olesinski" w:date="2015-06-29T14:02:00Z">
        <w:r>
          <w:t xml:space="preserve">0x80 in </w:t>
        </w:r>
        <w:proofErr w:type="spellStart"/>
        <w:r>
          <w:t>op_ref</w:t>
        </w:r>
        <w:proofErr w:type="spellEnd"/>
        <w:r>
          <w:t xml:space="preserve"> doesn’t make a difference here.</w:t>
        </w:r>
      </w:ins>
    </w:p>
    <w:p w:rsidR="00A91FEA" w:rsidRPr="002A77D2" w:rsidRDefault="00A91FEA" w:rsidP="002A77D2">
      <w:pPr>
        <w:rPr>
          <w:ins w:id="261" w:author="Wlodek Olesinski" w:date="2015-06-29T13:55:00Z"/>
        </w:rPr>
      </w:pPr>
    </w:p>
    <w:p w:rsidR="002A77D2" w:rsidRDefault="002A77D2" w:rsidP="002A77D2">
      <w:pPr>
        <w:rPr>
          <w:ins w:id="262" w:author="Wlodek Olesinski" w:date="2015-06-29T13:55:00Z"/>
        </w:rPr>
      </w:pPr>
      <w:ins w:id="263" w:author="Wlodek Olesinski" w:date="2015-06-29T13:55:00Z">
        <w:r>
          <w:t xml:space="preserve">x02 2 0 1 </w:t>
        </w:r>
        <w:proofErr w:type="spellStart"/>
        <w:r>
          <w:t>1</w:t>
        </w:r>
        <w:proofErr w:type="spellEnd"/>
        <w:r>
          <w:t xml:space="preserve"> 2 0 1 2 3</w:t>
        </w:r>
      </w:ins>
    </w:p>
    <w:p w:rsidR="002A77D2" w:rsidRDefault="002A77D2" w:rsidP="002A77D2">
      <w:pPr>
        <w:rPr>
          <w:ins w:id="264" w:author="Wlodek Olesinski" w:date="2015-06-29T14:03:00Z"/>
        </w:rPr>
      </w:pPr>
      <w:ins w:id="265" w:author="Wlodek Olesinski" w:date="2015-06-29T13:55:00Z">
        <w:r>
          <w:t xml:space="preserve">--&gt;: [02 02 00 01 </w:t>
        </w:r>
        <w:proofErr w:type="spellStart"/>
        <w:r>
          <w:t>01</w:t>
        </w:r>
        <w:proofErr w:type="spellEnd"/>
        <w:r>
          <w:t xml:space="preserve"> 02 00 01 02 03]</w:t>
        </w:r>
      </w:ins>
    </w:p>
    <w:p w:rsidR="00A91FEA" w:rsidRDefault="00A91FEA" w:rsidP="002A77D2">
      <w:pPr>
        <w:rPr>
          <w:ins w:id="266" w:author="Wlodek Olesinski" w:date="2015-06-29T14:03:00Z"/>
        </w:rPr>
      </w:pPr>
      <w:ins w:id="267" w:author="Wlodek Olesinski" w:date="2015-06-29T14:03:00Z">
        <w:r>
          <w:t>Duplicate frame but FG_ACKR clear.</w:t>
        </w:r>
      </w:ins>
    </w:p>
    <w:p w:rsidR="00A91FEA" w:rsidRDefault="00A91FEA" w:rsidP="002A77D2">
      <w:pPr>
        <w:rPr>
          <w:ins w:id="268" w:author="Wlodek Olesinski" w:date="2015-06-29T13:55:00Z"/>
        </w:rPr>
      </w:pPr>
    </w:p>
    <w:p w:rsidR="002A77D2" w:rsidRDefault="002A77D2" w:rsidP="002A77D2">
      <w:pPr>
        <w:rPr>
          <w:ins w:id="269" w:author="Wlodek Olesinski" w:date="2015-06-29T13:55:00Z"/>
        </w:rPr>
      </w:pPr>
      <w:ins w:id="270" w:author="Wlodek Olesinski" w:date="2015-06-29T13:55:00Z">
        <w:r>
          <w:t xml:space="preserve">x82 2 0 1 </w:t>
        </w:r>
        <w:proofErr w:type="spellStart"/>
        <w:r>
          <w:t>1</w:t>
        </w:r>
        <w:proofErr w:type="spellEnd"/>
        <w:r>
          <w:t xml:space="preserve"> 2 0 1 2 3</w:t>
        </w:r>
      </w:ins>
    </w:p>
    <w:p w:rsidR="002A77D2" w:rsidRDefault="002A77D2" w:rsidP="002A77D2">
      <w:pPr>
        <w:rPr>
          <w:ins w:id="271" w:author="Wlodek Olesinski" w:date="2015-06-29T13:55:00Z"/>
        </w:rPr>
      </w:pPr>
      <w:ins w:id="272" w:author="Wlodek Olesinski" w:date="2015-06-29T13:55:00Z">
        <w:r>
          <w:t xml:space="preserve">--&gt;: [82 02 00 01 </w:t>
        </w:r>
        <w:proofErr w:type="spellStart"/>
        <w:r>
          <w:t>01</w:t>
        </w:r>
        <w:proofErr w:type="spellEnd"/>
        <w:r>
          <w:t xml:space="preserve"> 02 00 01 02 03]</w:t>
        </w:r>
      </w:ins>
    </w:p>
    <w:p w:rsidR="002A77D2" w:rsidRDefault="002A77D2" w:rsidP="002A77D2">
      <w:pPr>
        <w:spacing w:after="240"/>
        <w:jc w:val="both"/>
        <w:rPr>
          <w:ins w:id="273" w:author="Wlodek Olesinski" w:date="2015-06-29T13:55:00Z"/>
        </w:rPr>
      </w:pPr>
      <w:ins w:id="274" w:author="Wlodek Olesinski" w:date="2015-06-29T13:55:00Z">
        <w:r>
          <w:t xml:space="preserve">&lt;-U: [82 02 00 </w:t>
        </w:r>
        <w:proofErr w:type="spellStart"/>
        <w:r>
          <w:t>00</w:t>
        </w:r>
        <w:proofErr w:type="spellEnd"/>
        <w:r>
          <w:t xml:space="preserve"> 05]</w:t>
        </w:r>
      </w:ins>
    </w:p>
    <w:p w:rsidR="002A77D2" w:rsidRDefault="00A91FEA" w:rsidP="002A77D2">
      <w:pPr>
        <w:spacing w:after="240"/>
        <w:jc w:val="both"/>
        <w:rPr>
          <w:ins w:id="275" w:author="Wlodek Olesinski" w:date="2015-06-29T14:03:00Z"/>
        </w:rPr>
      </w:pPr>
      <w:ins w:id="276" w:author="Wlodek Olesinski" w:date="2015-06-29T14:03:00Z">
        <w:r>
          <w:t>Duplicate frame with FG_ACKR set.</w:t>
        </w:r>
      </w:ins>
    </w:p>
    <w:p w:rsidR="00A91FEA" w:rsidRDefault="00A91FEA" w:rsidP="002A77D2">
      <w:pPr>
        <w:spacing w:after="240"/>
        <w:jc w:val="both"/>
        <w:rPr>
          <w:ins w:id="277" w:author="Wlodek Olesinski" w:date="2015-06-29T14:03:00Z"/>
        </w:rPr>
      </w:pPr>
    </w:p>
    <w:p w:rsidR="00864B9E" w:rsidRDefault="00864B9E" w:rsidP="00864B9E">
      <w:pPr>
        <w:spacing w:after="240"/>
        <w:jc w:val="both"/>
        <w:rPr>
          <w:ins w:id="278" w:author="Wlodek Olesinski" w:date="2015-06-29T14:11:00Z"/>
        </w:rPr>
      </w:pPr>
      <w:ins w:id="279" w:author="Wlodek Olesinski" w:date="2015-06-29T14:11:00Z">
        <w:r>
          <w:t>x03 2 0 1 80 2 0 1 77 3</w:t>
        </w:r>
      </w:ins>
    </w:p>
    <w:p w:rsidR="00864B9E" w:rsidRDefault="00864B9E" w:rsidP="00864B9E">
      <w:pPr>
        <w:spacing w:after="240"/>
        <w:jc w:val="both"/>
        <w:rPr>
          <w:ins w:id="280" w:author="Wlodek Olesinski" w:date="2015-06-29T14:11:00Z"/>
        </w:rPr>
      </w:pPr>
      <w:ins w:id="281" w:author="Wlodek Olesinski" w:date="2015-06-29T14:11:00Z">
        <w:r>
          <w:t>--&gt;: [03 02 00 01 80 02 00 01 77 03]</w:t>
        </w:r>
      </w:ins>
    </w:p>
    <w:p w:rsidR="00C311A2" w:rsidRDefault="00C311A2" w:rsidP="00864B9E">
      <w:pPr>
        <w:spacing w:after="240"/>
        <w:jc w:val="both"/>
        <w:rPr>
          <w:ins w:id="282" w:author="Wlodek Olesinski" w:date="2015-06-29T22:37:00Z"/>
        </w:rPr>
      </w:pPr>
      <w:ins w:id="283" w:author="Wlodek Olesinski" w:date="2015-06-29T22:37:00Z">
        <w:r w:rsidRPr="00C311A2">
          <w:t xml:space="preserve">&lt;-U: [07 02 00 01 80 02 </w:t>
        </w:r>
        <w:proofErr w:type="spellStart"/>
        <w:r w:rsidRPr="00C311A2">
          <w:t>02</w:t>
        </w:r>
        <w:proofErr w:type="spellEnd"/>
        <w:r w:rsidRPr="00C311A2">
          <w:t xml:space="preserve"> 00 01 02 00 03 01 00]</w:t>
        </w:r>
      </w:ins>
    </w:p>
    <w:p w:rsidR="000506FA" w:rsidRDefault="000506FA" w:rsidP="00864B9E">
      <w:pPr>
        <w:spacing w:after="240"/>
        <w:jc w:val="both"/>
        <w:rPr>
          <w:ins w:id="284" w:author="Wlodek Olesinski" w:date="2015-06-29T14:12:00Z"/>
        </w:rPr>
      </w:pPr>
      <w:ins w:id="285" w:author="Wlodek Olesinski" w:date="2015-06-29T14:11:00Z">
        <w:r>
          <w:t>Bad parameter</w:t>
        </w:r>
      </w:ins>
      <w:ins w:id="286" w:author="Wlodek Olesinski" w:date="2015-06-29T22:37:00Z">
        <w:r w:rsidR="00C311A2">
          <w:t xml:space="preserve"> (0x77) skipped</w:t>
        </w:r>
      </w:ins>
      <w:ins w:id="287" w:author="Wlodek Olesinski" w:date="2015-06-29T14:11:00Z">
        <w:r>
          <w:t>.</w:t>
        </w:r>
      </w:ins>
    </w:p>
    <w:p w:rsidR="000506FA" w:rsidRDefault="000506FA" w:rsidP="00864B9E">
      <w:pPr>
        <w:spacing w:after="240"/>
        <w:jc w:val="both"/>
        <w:rPr>
          <w:ins w:id="288" w:author="Wlodek Olesinski" w:date="2015-06-29T14:11:00Z"/>
        </w:rPr>
      </w:pPr>
    </w:p>
    <w:p w:rsidR="00864B9E" w:rsidRDefault="00864B9E" w:rsidP="00864B9E">
      <w:pPr>
        <w:spacing w:after="240"/>
        <w:jc w:val="both"/>
        <w:rPr>
          <w:ins w:id="289" w:author="Wlodek Olesinski" w:date="2015-06-29T14:11:00Z"/>
        </w:rPr>
      </w:pPr>
      <w:ins w:id="290" w:author="Wlodek Olesinski" w:date="2015-06-29T14:11:00Z">
        <w:r>
          <w:t xml:space="preserve">x02 2 0 1 </w:t>
        </w:r>
        <w:proofErr w:type="spellStart"/>
        <w:r>
          <w:t>1</w:t>
        </w:r>
        <w:proofErr w:type="spellEnd"/>
        <w:r>
          <w:t xml:space="preserve"> 2 0 1 77 3</w:t>
        </w:r>
      </w:ins>
    </w:p>
    <w:p w:rsidR="00864B9E" w:rsidRDefault="00864B9E" w:rsidP="00864B9E">
      <w:pPr>
        <w:spacing w:after="240"/>
        <w:jc w:val="both"/>
        <w:rPr>
          <w:ins w:id="291" w:author="Wlodek Olesinski" w:date="2015-06-29T14:11:00Z"/>
        </w:rPr>
      </w:pPr>
      <w:ins w:id="292" w:author="Wlodek Olesinski" w:date="2015-06-29T14:11:00Z">
        <w:r>
          <w:t xml:space="preserve">--&gt;: [02 02 00 01 </w:t>
        </w:r>
        <w:proofErr w:type="spellStart"/>
        <w:r>
          <w:t>01</w:t>
        </w:r>
        <w:proofErr w:type="spellEnd"/>
        <w:r>
          <w:t xml:space="preserve"> 02 00 01 77 03]</w:t>
        </w:r>
      </w:ins>
    </w:p>
    <w:p w:rsidR="00C311A2" w:rsidRDefault="00C311A2" w:rsidP="00864B9E">
      <w:pPr>
        <w:spacing w:after="240"/>
        <w:jc w:val="both"/>
        <w:rPr>
          <w:ins w:id="293" w:author="Wlodek Olesinski" w:date="2015-06-29T22:38:00Z"/>
        </w:rPr>
      </w:pPr>
      <w:ins w:id="294" w:author="Wlodek Olesinski" w:date="2015-06-29T22:38:00Z">
        <w:r w:rsidRPr="00C311A2">
          <w:lastRenderedPageBreak/>
          <w:t xml:space="preserve">&lt;-U: [08 02 00 01 </w:t>
        </w:r>
        <w:proofErr w:type="spellStart"/>
        <w:r w:rsidRPr="00C311A2">
          <w:t>01</w:t>
        </w:r>
        <w:proofErr w:type="spellEnd"/>
        <w:r w:rsidRPr="00C311A2">
          <w:t xml:space="preserve"> 02 </w:t>
        </w:r>
        <w:proofErr w:type="spellStart"/>
        <w:r w:rsidRPr="00C311A2">
          <w:t>02</w:t>
        </w:r>
        <w:proofErr w:type="spellEnd"/>
        <w:r w:rsidRPr="00C311A2">
          <w:t xml:space="preserve"> 00 01 02 00 03 01 00]</w:t>
        </w:r>
      </w:ins>
    </w:p>
    <w:p w:rsidR="00864B9E" w:rsidRDefault="000506FA" w:rsidP="00864B9E">
      <w:pPr>
        <w:spacing w:after="240"/>
        <w:jc w:val="both"/>
        <w:rPr>
          <w:ins w:id="295" w:author="Wlodek Olesinski" w:date="2015-06-29T14:11:00Z"/>
        </w:rPr>
      </w:pPr>
      <w:ins w:id="296" w:author="Wlodek Olesinski" w:date="2015-06-29T14:12:00Z">
        <w:r>
          <w:t>Ba</w:t>
        </w:r>
      </w:ins>
      <w:ins w:id="297" w:author="Wlodek Olesinski" w:date="2015-06-29T14:13:00Z">
        <w:r>
          <w:t>d</w:t>
        </w:r>
      </w:ins>
      <w:ins w:id="298" w:author="Wlodek Olesinski" w:date="2015-06-29T14:12:00Z">
        <w:r>
          <w:t xml:space="preserve"> parameter (0x80 in </w:t>
        </w:r>
        <w:proofErr w:type="spellStart"/>
        <w:r>
          <w:t>op_ref</w:t>
        </w:r>
        <w:proofErr w:type="spellEnd"/>
        <w:r>
          <w:t xml:space="preserve"> doesn’t make </w:t>
        </w:r>
      </w:ins>
      <w:ins w:id="299" w:author="Wlodek Olesinski" w:date="2015-06-29T14:13:00Z">
        <w:r>
          <w:t>a difference here).</w:t>
        </w:r>
      </w:ins>
    </w:p>
    <w:p w:rsidR="00864B9E" w:rsidRDefault="00864B9E" w:rsidP="00864B9E">
      <w:pPr>
        <w:spacing w:after="240"/>
        <w:jc w:val="both"/>
        <w:rPr>
          <w:ins w:id="300" w:author="Wlodek Olesinski" w:date="2015-06-29T22:41:00Z"/>
        </w:rPr>
      </w:pPr>
    </w:p>
    <w:p w:rsidR="00C311A2" w:rsidRDefault="00C311A2" w:rsidP="00C311A2">
      <w:pPr>
        <w:spacing w:after="240"/>
        <w:jc w:val="both"/>
        <w:rPr>
          <w:ins w:id="301" w:author="Wlodek Olesinski" w:date="2015-06-29T22:41:00Z"/>
        </w:rPr>
      </w:pPr>
      <w:ins w:id="302" w:author="Wlodek Olesinski" w:date="2015-06-29T22:41:00Z">
        <w:r>
          <w:t>x03 7 0 1 80 2 0 1 2 3</w:t>
        </w:r>
      </w:ins>
    </w:p>
    <w:p w:rsidR="00C311A2" w:rsidRDefault="00C311A2" w:rsidP="00C311A2">
      <w:pPr>
        <w:spacing w:after="240"/>
        <w:jc w:val="both"/>
        <w:rPr>
          <w:ins w:id="303" w:author="Wlodek Olesinski" w:date="2015-06-29T22:41:00Z"/>
        </w:rPr>
      </w:pPr>
      <w:ins w:id="304" w:author="Wlodek Olesinski" w:date="2015-06-29T22:41:00Z">
        <w:r>
          <w:t>--&gt;: [03 07 00 01 80 02 00 01 02 03]</w:t>
        </w:r>
      </w:ins>
    </w:p>
    <w:p w:rsidR="00C311A2" w:rsidRDefault="00C311A2" w:rsidP="00C311A2">
      <w:pPr>
        <w:spacing w:after="240"/>
        <w:jc w:val="both"/>
        <w:rPr>
          <w:ins w:id="305" w:author="Wlodek Olesinski" w:date="2015-06-29T22:41:00Z"/>
        </w:rPr>
      </w:pPr>
      <w:ins w:id="306" w:author="Wlodek Olesinski" w:date="2015-06-29T22:41:00Z">
        <w:r>
          <w:t>x83 2 0 1 80 2 0 1 77 3</w:t>
        </w:r>
      </w:ins>
    </w:p>
    <w:p w:rsidR="00C311A2" w:rsidRDefault="00C311A2" w:rsidP="00C311A2">
      <w:pPr>
        <w:spacing w:after="240"/>
        <w:jc w:val="both"/>
        <w:rPr>
          <w:ins w:id="307" w:author="Wlodek Olesinski" w:date="2015-06-29T22:41:00Z"/>
        </w:rPr>
      </w:pPr>
      <w:ins w:id="308" w:author="Wlodek Olesinski" w:date="2015-06-29T22:41:00Z">
        <w:r>
          <w:t>--&gt;: [83 02 00 01 80 02 00 01 77 03]</w:t>
        </w:r>
      </w:ins>
    </w:p>
    <w:p w:rsidR="00C311A2" w:rsidRDefault="00C311A2" w:rsidP="00C311A2">
      <w:pPr>
        <w:spacing w:after="240"/>
        <w:jc w:val="both"/>
        <w:rPr>
          <w:ins w:id="309" w:author="Wlodek Olesinski" w:date="2015-06-29T22:41:00Z"/>
        </w:rPr>
      </w:pPr>
      <w:ins w:id="310" w:author="Wlodek Olesinski" w:date="2015-06-29T22:41:00Z">
        <w:r>
          <w:t xml:space="preserve">&lt;-U: [83 02 00 </w:t>
        </w:r>
        <w:proofErr w:type="spellStart"/>
        <w:r>
          <w:t>00</w:t>
        </w:r>
        <w:proofErr w:type="spellEnd"/>
        <w:r>
          <w:t xml:space="preserve"> 03]</w:t>
        </w:r>
      </w:ins>
    </w:p>
    <w:p w:rsidR="00C311A2" w:rsidRDefault="00C311A2" w:rsidP="00C311A2">
      <w:pPr>
        <w:spacing w:after="240"/>
        <w:jc w:val="both"/>
        <w:rPr>
          <w:ins w:id="311" w:author="Wlodek Olesinski" w:date="2015-06-29T22:41:00Z"/>
        </w:rPr>
      </w:pPr>
      <w:ins w:id="312" w:author="Wlodek Olesinski" w:date="2015-06-29T22:41:00Z">
        <w:r>
          <w:t>Bad node id (without and with FG_ACKR)</w:t>
        </w:r>
      </w:ins>
    </w:p>
    <w:p w:rsidR="00C311A2" w:rsidRDefault="00C311A2" w:rsidP="00C311A2">
      <w:pPr>
        <w:spacing w:after="240"/>
        <w:jc w:val="both"/>
        <w:rPr>
          <w:ins w:id="313" w:author="Wlodek Olesinski" w:date="2015-06-29T22:41:00Z"/>
        </w:rPr>
      </w:pPr>
    </w:p>
    <w:p w:rsidR="00C311A2" w:rsidRDefault="00C311A2" w:rsidP="00C311A2">
      <w:pPr>
        <w:spacing w:after="240"/>
        <w:jc w:val="both"/>
        <w:rPr>
          <w:ins w:id="314" w:author="Wlodek Olesinski" w:date="2015-06-29T22:42:00Z"/>
        </w:rPr>
      </w:pPr>
      <w:ins w:id="315" w:author="Wlodek Olesinski" w:date="2015-06-29T22:42:00Z">
        <w:r>
          <w:t>CMD_SET</w:t>
        </w:r>
      </w:ins>
    </w:p>
    <w:p w:rsidR="00C311A2" w:rsidRDefault="003406DE" w:rsidP="00C311A2">
      <w:pPr>
        <w:spacing w:after="240"/>
        <w:jc w:val="both"/>
        <w:rPr>
          <w:ins w:id="316" w:author="Wlodek Olesinski" w:date="2015-06-29T22:51:00Z"/>
        </w:rPr>
      </w:pPr>
      <w:ins w:id="317" w:author="Wlodek Olesinski" w:date="2015-06-29T22:45:00Z">
        <w:r>
          <w:t xml:space="preserve">Only local host and TARP forwarding can be set in 1.5 (as it was in 1.0). </w:t>
        </w:r>
      </w:ins>
      <w:ins w:id="318" w:author="Wlodek Olesinski" w:date="2015-06-29T22:46:00Z">
        <w:r>
          <w:t xml:space="preserve">LH can’t be changed from or to 1 (reserved for fixed master id). </w:t>
        </w:r>
      </w:ins>
      <w:ins w:id="319" w:author="Wlodek Olesinski" w:date="2015-06-29T22:47:00Z">
        <w:r>
          <w:t xml:space="preserve">Be careful with (par, </w:t>
        </w:r>
        <w:proofErr w:type="spellStart"/>
        <w:r>
          <w:t>val</w:t>
        </w:r>
        <w:proofErr w:type="spellEnd"/>
        <w:r>
          <w:t>) lists, sanity checks are difficult if not impossible without field marking</w:t>
        </w:r>
      </w:ins>
      <w:ins w:id="320" w:author="Wlodek Olesinski" w:date="2015-06-29T22:50:00Z">
        <w:r>
          <w:t xml:space="preserve"> or </w:t>
        </w:r>
      </w:ins>
      <w:ins w:id="321" w:author="Wlodek Olesinski" w:date="2015-06-29T22:51:00Z">
        <w:r>
          <w:t xml:space="preserve">explicit </w:t>
        </w:r>
      </w:ins>
      <w:ins w:id="322" w:author="Wlodek Olesinski" w:date="2015-06-29T22:50:00Z">
        <w:r>
          <w:t>lengths</w:t>
        </w:r>
      </w:ins>
      <w:ins w:id="323" w:author="Wlodek Olesinski" w:date="2015-06-29T22:47:00Z">
        <w:r>
          <w:t xml:space="preserve"> </w:t>
        </w:r>
      </w:ins>
      <w:ins w:id="324" w:author="Wlodek Olesinski" w:date="2015-06-29T22:48:00Z">
        <w:r>
          <w:t>–</w:t>
        </w:r>
      </w:ins>
      <w:ins w:id="325" w:author="Wlodek Olesinski" w:date="2015-06-29T22:47:00Z">
        <w:r>
          <w:t xml:space="preserve"> we </w:t>
        </w:r>
      </w:ins>
      <w:ins w:id="326" w:author="Wlodek Olesinski" w:date="2015-06-29T22:48:00Z">
        <w:r>
          <w:t>leave it to OSS (should we?)</w:t>
        </w:r>
      </w:ins>
      <w:ins w:id="327" w:author="Wlodek Olesinski" w:date="2015-06-29T22:51:00Z">
        <w:r>
          <w:t xml:space="preserve"> The parameters are set until the 1</w:t>
        </w:r>
        <w:r w:rsidR="007A0EC7" w:rsidRPr="007A0EC7">
          <w:rPr>
            <w:vertAlign w:val="superscript"/>
            <w:rPrChange w:id="328" w:author="Wlodek Olesinski" w:date="2015-06-29T22:51:00Z">
              <w:rPr/>
            </w:rPrChange>
          </w:rPr>
          <w:t>st</w:t>
        </w:r>
        <w:r>
          <w:t xml:space="preserve"> error (returned only if </w:t>
        </w:r>
        <w:proofErr w:type="spellStart"/>
        <w:r>
          <w:t>op_ref</w:t>
        </w:r>
        <w:proofErr w:type="spellEnd"/>
        <w:r>
          <w:t xml:space="preserve"> has </w:t>
        </w:r>
        <w:proofErr w:type="spellStart"/>
        <w:r>
          <w:t>MSBit</w:t>
        </w:r>
        <w:proofErr w:type="spellEnd"/>
        <w:r>
          <w:t xml:space="preserve"> set</w:t>
        </w:r>
      </w:ins>
      <w:ins w:id="329" w:author="Wlodek Olesinski" w:date="2015-06-29T22:52:00Z">
        <w:r>
          <w:t>.</w:t>
        </w:r>
      </w:ins>
    </w:p>
    <w:p w:rsidR="00ED4679" w:rsidRDefault="00ED4679" w:rsidP="00ED4679">
      <w:pPr>
        <w:spacing w:after="240"/>
        <w:jc w:val="both"/>
        <w:rPr>
          <w:ins w:id="330" w:author="Wlodek Olesinski" w:date="2015-06-29T22:59:00Z"/>
        </w:rPr>
      </w:pPr>
      <w:ins w:id="331" w:author="Wlodek Olesinski" w:date="2015-06-29T22:59:00Z">
        <w:r>
          <w:t xml:space="preserve">x02 2 0 2 80 2 0 1 </w:t>
        </w:r>
        <w:proofErr w:type="spellStart"/>
        <w:r>
          <w:t>1</w:t>
        </w:r>
        <w:proofErr w:type="spellEnd"/>
        <w:r>
          <w:t xml:space="preserve"> 0</w:t>
        </w:r>
      </w:ins>
    </w:p>
    <w:p w:rsidR="00ED4679" w:rsidRDefault="00ED4679" w:rsidP="00ED4679">
      <w:pPr>
        <w:spacing w:after="240"/>
        <w:jc w:val="both"/>
        <w:rPr>
          <w:ins w:id="332" w:author="Wlodek Olesinski" w:date="2015-06-29T22:59:00Z"/>
        </w:rPr>
      </w:pPr>
      <w:ins w:id="333" w:author="Wlodek Olesinski" w:date="2015-06-29T22:59:00Z">
        <w:r>
          <w:t xml:space="preserve">--&gt;: [02 02 00 02 80 02 00 01 </w:t>
        </w:r>
        <w:proofErr w:type="spellStart"/>
        <w:r>
          <w:t>01</w:t>
        </w:r>
        <w:proofErr w:type="spellEnd"/>
        <w:r>
          <w:t xml:space="preserve"> 00]</w:t>
        </w:r>
      </w:ins>
    </w:p>
    <w:p w:rsidR="00ED4679" w:rsidRDefault="00ED4679" w:rsidP="00ED4679">
      <w:pPr>
        <w:spacing w:after="240"/>
        <w:jc w:val="both"/>
        <w:rPr>
          <w:ins w:id="334" w:author="Wlodek Olesinski" w:date="2015-06-29T22:59:00Z"/>
        </w:rPr>
      </w:pPr>
      <w:ins w:id="335" w:author="Wlodek Olesinski" w:date="2015-06-29T22:59:00Z">
        <w:r>
          <w:t>&lt;-U: [09 02 00 02 80 01 02 00]</w:t>
        </w:r>
      </w:ins>
    </w:p>
    <w:p w:rsidR="00ED4679" w:rsidRDefault="00ED4679" w:rsidP="00ED4679">
      <w:pPr>
        <w:spacing w:after="240"/>
        <w:jc w:val="both"/>
        <w:rPr>
          <w:ins w:id="336" w:author="Wlodek Olesinski" w:date="2015-06-29T23:00:00Z"/>
        </w:rPr>
      </w:pPr>
      <w:ins w:id="337" w:author="Wlodek Olesinski" w:date="2015-06-29T22:59:00Z">
        <w:r>
          <w:t>Not allowed: we</w:t>
        </w:r>
      </w:ins>
      <w:ins w:id="338" w:author="Wlodek Olesinski" w:date="2015-06-29T23:00:00Z">
        <w:r>
          <w:t>’ve</w:t>
        </w:r>
      </w:ins>
      <w:ins w:id="339" w:author="Wlodek Olesinski" w:date="2015-06-29T22:59:00Z">
        <w:r>
          <w:t xml:space="preserve"> tried to change LH to 1.</w:t>
        </w:r>
      </w:ins>
    </w:p>
    <w:p w:rsidR="00ED4679" w:rsidRDefault="00ED4679" w:rsidP="00ED4679">
      <w:pPr>
        <w:spacing w:after="240"/>
        <w:jc w:val="both"/>
        <w:rPr>
          <w:ins w:id="340" w:author="Wlodek Olesinski" w:date="2015-06-29T22:59:00Z"/>
        </w:rPr>
      </w:pPr>
    </w:p>
    <w:p w:rsidR="00ED4679" w:rsidRDefault="00ED4679" w:rsidP="00ED4679">
      <w:pPr>
        <w:spacing w:after="240"/>
        <w:jc w:val="both"/>
        <w:rPr>
          <w:ins w:id="341" w:author="Wlodek Olesinski" w:date="2015-06-29T22:59:00Z"/>
        </w:rPr>
      </w:pPr>
      <w:ins w:id="342" w:author="Wlodek Olesinski" w:date="2015-06-29T22:59:00Z">
        <w:r>
          <w:t>x03 2 0 2 80 2 0 1 0 1</w:t>
        </w:r>
      </w:ins>
    </w:p>
    <w:p w:rsidR="00ED4679" w:rsidRDefault="00ED4679" w:rsidP="00ED4679">
      <w:pPr>
        <w:spacing w:after="240"/>
        <w:jc w:val="both"/>
        <w:rPr>
          <w:ins w:id="343" w:author="Wlodek Olesinski" w:date="2015-06-29T22:59:00Z"/>
        </w:rPr>
      </w:pPr>
      <w:ins w:id="344" w:author="Wlodek Olesinski" w:date="2015-06-29T22:59:00Z">
        <w:r>
          <w:t>--&gt;: [03 02 00 02 80 02 00 01 00 01]</w:t>
        </w:r>
      </w:ins>
    </w:p>
    <w:p w:rsidR="003406DE" w:rsidRDefault="00ED4679" w:rsidP="00ED4679">
      <w:pPr>
        <w:spacing w:after="240"/>
        <w:jc w:val="both"/>
        <w:rPr>
          <w:ins w:id="345" w:author="Wlodek Olesinski" w:date="2015-06-29T22:48:00Z"/>
        </w:rPr>
      </w:pPr>
      <w:ins w:id="346" w:author="Wlodek Olesinski" w:date="2015-06-29T22:59:00Z">
        <w:r>
          <w:t xml:space="preserve">&lt;-U: [0a 00 01 02 80 00 </w:t>
        </w:r>
        <w:proofErr w:type="spellStart"/>
        <w:r>
          <w:t>00</w:t>
        </w:r>
        <w:proofErr w:type="spellEnd"/>
        <w:r>
          <w:t xml:space="preserve"> 01]</w:t>
        </w:r>
      </w:ins>
    </w:p>
    <w:p w:rsidR="003406DE" w:rsidRDefault="00ED4679" w:rsidP="00C311A2">
      <w:pPr>
        <w:spacing w:after="240"/>
        <w:jc w:val="both"/>
        <w:rPr>
          <w:ins w:id="347" w:author="Wlodek Olesinski" w:date="2015-06-29T23:02:00Z"/>
        </w:rPr>
      </w:pPr>
      <w:ins w:id="348" w:author="Wlodek Olesinski" w:date="2015-06-29T23:00:00Z">
        <w:r>
          <w:t>OK, we’ve</w:t>
        </w:r>
      </w:ins>
      <w:ins w:id="349" w:author="Wlodek Olesinski" w:date="2015-06-29T23:01:00Z">
        <w:r>
          <w:t xml:space="preserve"> changed LH 1 to 256. Note that the response came from the new id… </w:t>
        </w:r>
        <w:proofErr w:type="spellStart"/>
        <w:r>
          <w:t>Hm</w:t>
        </w:r>
        <w:proofErr w:type="spellEnd"/>
        <w:r>
          <w:t xml:space="preserve">, I don’t like LH mutable in general. </w:t>
        </w:r>
      </w:ins>
      <w:ins w:id="350" w:author="Wlodek Olesinski" w:date="2015-06-29T23:02:00Z">
        <w:r>
          <w:t>Better know what you’re doing.</w:t>
        </w:r>
      </w:ins>
    </w:p>
    <w:p w:rsidR="00ED4679" w:rsidRDefault="00ED4679" w:rsidP="00ED4679">
      <w:pPr>
        <w:spacing w:after="240"/>
        <w:jc w:val="both"/>
        <w:rPr>
          <w:ins w:id="351" w:author="Wlodek Olesinski" w:date="2015-06-29T23:05:00Z"/>
        </w:rPr>
      </w:pPr>
      <w:ins w:id="352" w:author="Wlodek Olesinski" w:date="2015-06-29T23:05:00Z">
        <w:r>
          <w:t xml:space="preserve">x02 0 1 2 80 0 1 </w:t>
        </w:r>
        <w:proofErr w:type="spellStart"/>
        <w:r>
          <w:t>1</w:t>
        </w:r>
        <w:proofErr w:type="spellEnd"/>
        <w:r>
          <w:t xml:space="preserve"> 2 0</w:t>
        </w:r>
      </w:ins>
    </w:p>
    <w:p w:rsidR="00ED4679" w:rsidRDefault="00ED4679" w:rsidP="00ED4679">
      <w:pPr>
        <w:spacing w:after="240"/>
        <w:jc w:val="both"/>
        <w:rPr>
          <w:ins w:id="353" w:author="Wlodek Olesinski" w:date="2015-06-29T23:05:00Z"/>
        </w:rPr>
      </w:pPr>
      <w:ins w:id="354" w:author="Wlodek Olesinski" w:date="2015-06-29T23:05:00Z">
        <w:r>
          <w:lastRenderedPageBreak/>
          <w:t xml:space="preserve">--&gt;: [02 00 01 02 80 00 01 </w:t>
        </w:r>
        <w:proofErr w:type="spellStart"/>
        <w:r>
          <w:t>01</w:t>
        </w:r>
        <w:proofErr w:type="spellEnd"/>
        <w:r>
          <w:t xml:space="preserve"> 02 00]</w:t>
        </w:r>
      </w:ins>
    </w:p>
    <w:p w:rsidR="00ED4679" w:rsidRDefault="00ED4679" w:rsidP="00ED4679">
      <w:pPr>
        <w:spacing w:after="240"/>
        <w:jc w:val="both"/>
        <w:rPr>
          <w:ins w:id="355" w:author="Wlodek Olesinski" w:date="2015-06-29T23:05:00Z"/>
        </w:rPr>
      </w:pPr>
      <w:ins w:id="356" w:author="Wlodek Olesinski" w:date="2015-06-29T23:05:00Z">
        <w:r>
          <w:t>&lt;-U: [0b 02 00 02 80 00 02 00]</w:t>
        </w:r>
      </w:ins>
    </w:p>
    <w:p w:rsidR="00ED4679" w:rsidRDefault="00ED4679" w:rsidP="00ED4679">
      <w:pPr>
        <w:spacing w:after="240"/>
        <w:jc w:val="both"/>
        <w:rPr>
          <w:ins w:id="357" w:author="Wlodek Olesinski" w:date="2015-06-29T23:05:00Z"/>
        </w:rPr>
      </w:pPr>
      <w:ins w:id="358" w:author="Wlodek Olesinski" w:date="2015-06-29T23:05:00Z">
        <w:r>
          <w:t>Back to 2.</w:t>
        </w:r>
      </w:ins>
    </w:p>
    <w:p w:rsidR="00ED4679" w:rsidRDefault="00ED4679" w:rsidP="00ED4679">
      <w:pPr>
        <w:spacing w:after="240"/>
        <w:jc w:val="both"/>
        <w:rPr>
          <w:ins w:id="359" w:author="Wlodek Olesinski" w:date="2015-06-29T23:05:00Z"/>
        </w:rPr>
      </w:pPr>
    </w:p>
    <w:p w:rsidR="00ED4679" w:rsidRDefault="00180226" w:rsidP="00ED4679">
      <w:pPr>
        <w:spacing w:after="240"/>
        <w:jc w:val="both"/>
        <w:rPr>
          <w:ins w:id="360" w:author="Wlodek Olesinski" w:date="2015-06-29T22:49:00Z"/>
        </w:rPr>
      </w:pPr>
      <w:ins w:id="361" w:author="Wlodek Olesinski" w:date="2015-06-29T23:12:00Z">
        <w:r>
          <w:t>… to be continued</w:t>
        </w:r>
        <w:r w:rsidR="004738DE">
          <w:t xml:space="preserve"> (all </w:t>
        </w:r>
      </w:ins>
      <w:ins w:id="362" w:author="Wlodek Olesinski" w:date="2015-06-29T23:13:00Z">
        <w:r w:rsidR="004738DE">
          <w:t>#</w:t>
        </w:r>
      </w:ins>
      <w:ins w:id="363" w:author="Wlodek Olesinski" w:date="2015-06-29T23:12:00Z">
        <w:r w:rsidR="004738DE">
          <w:t xml:space="preserve">defines are in </w:t>
        </w:r>
        <w:proofErr w:type="spellStart"/>
        <w:r w:rsidR="004738DE">
          <w:t>commons.h</w:t>
        </w:r>
        <w:proofErr w:type="spellEnd"/>
        <w:r w:rsidR="004738DE">
          <w:t xml:space="preserve">, most of this crap in </w:t>
        </w:r>
      </w:ins>
      <w:ins w:id="364" w:author="Wlodek Olesinski" w:date="2015-06-29T23:13:00Z">
        <w:r w:rsidR="004738DE">
          <w:t>oss_peg_tcve.cc</w:t>
        </w:r>
      </w:ins>
      <w:ins w:id="365" w:author="Wlodek Olesinski" w:date="2015-06-29T23:14:00Z">
        <w:r w:rsidR="00716080">
          <w:t xml:space="preserve">) </w:t>
        </w:r>
      </w:ins>
      <w:ins w:id="366" w:author="Wlodek Olesinski" w:date="2015-06-29T23:13:00Z">
        <w:r w:rsidR="004738DE">
          <w:t>…</w:t>
        </w:r>
      </w:ins>
    </w:p>
    <w:p w:rsidR="003406DE" w:rsidRDefault="003406DE" w:rsidP="00C311A2">
      <w:pPr>
        <w:spacing w:after="240"/>
        <w:jc w:val="both"/>
        <w:rPr>
          <w:ins w:id="367" w:author="Wlodek Olesinski" w:date="2015-06-28T18:04:00Z"/>
        </w:rPr>
      </w:pPr>
    </w:p>
    <w:p w:rsidR="002A77D2" w:rsidRDefault="002A77D2" w:rsidP="002A77D2">
      <w:pPr>
        <w:spacing w:after="240"/>
        <w:jc w:val="both"/>
      </w:pPr>
    </w:p>
    <w:sectPr w:rsidR="002A77D2" w:rsidSect="00650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2E3E" w:rsidRDefault="002A2E3E" w:rsidP="00A86ECE">
      <w:pPr>
        <w:spacing w:after="0" w:line="240" w:lineRule="auto"/>
      </w:pPr>
      <w:r>
        <w:separator/>
      </w:r>
    </w:p>
  </w:endnote>
  <w:endnote w:type="continuationSeparator" w:id="0">
    <w:p w:rsidR="002A2E3E" w:rsidRDefault="002A2E3E" w:rsidP="00A86E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2E3E" w:rsidRDefault="002A2E3E" w:rsidP="00A86ECE">
      <w:pPr>
        <w:spacing w:after="0" w:line="240" w:lineRule="auto"/>
      </w:pPr>
      <w:r>
        <w:separator/>
      </w:r>
    </w:p>
  </w:footnote>
  <w:footnote w:type="continuationSeparator" w:id="0">
    <w:p w:rsidR="002A2E3E" w:rsidRDefault="002A2E3E" w:rsidP="00A86ECE">
      <w:pPr>
        <w:spacing w:after="0" w:line="240" w:lineRule="auto"/>
      </w:pPr>
      <w:r>
        <w:continuationSeparator/>
      </w:r>
    </w:p>
  </w:footnote>
  <w:footnote w:id="1">
    <w:p w:rsidR="00A97AC7" w:rsidRDefault="00A97AC7" w:rsidP="003E551F">
      <w:pPr>
        <w:pStyle w:val="FootnoteText"/>
        <w:jc w:val="both"/>
      </w:pPr>
      <w:r>
        <w:rPr>
          <w:rStyle w:val="FootnoteReference"/>
        </w:rPr>
        <w:footnoteRef/>
      </w:r>
      <w:r>
        <w:t xml:space="preserve"> After some deliberations, we have decided against the 16-bit checksum (previously suggested). A relatively easy solution would be to use Fletcher's checksums, but even that is rather expensive (computationally, e.g., it requires non-trivial division) and whichever way we look at it, appears as an overkill. After all, the UART connects components on the same PCB and should be in principle reliable. The simple sum makes much better use of the checksum byte than the parity bits while being practically equally easy to compute, so this modification is sensible, cheap, and natural.</w:t>
      </w:r>
    </w:p>
  </w:footnote>
  <w:footnote w:id="2">
    <w:p w:rsidR="00A97AC7" w:rsidRPr="00936625" w:rsidRDefault="00A97AC7" w:rsidP="00936625">
      <w:pPr>
        <w:pStyle w:val="FootnoteText"/>
        <w:jc w:val="both"/>
      </w:pPr>
      <w:r>
        <w:rPr>
          <w:rStyle w:val="FootnoteReference"/>
        </w:rPr>
        <w:footnoteRef/>
      </w:r>
      <w:r>
        <w:t xml:space="preserve"> All multi-byte numbers are assumed to be little-endian.</w:t>
      </w:r>
    </w:p>
  </w:footnote>
  <w:footnote w:id="3">
    <w:p w:rsidR="00A97AC7" w:rsidRPr="004F46FD" w:rsidRDefault="00A97AC7" w:rsidP="009541D3">
      <w:pPr>
        <w:pStyle w:val="FootnoteText"/>
        <w:jc w:val="both"/>
      </w:pPr>
      <w:r>
        <w:rPr>
          <w:rStyle w:val="FootnoteReference"/>
        </w:rPr>
        <w:footnoteRef/>
      </w:r>
      <w:r>
        <w:t xml:space="preserve"> </w:t>
      </w:r>
      <w:r w:rsidRPr="004F46FD">
        <w:t>This (in principle) facilitates scenarios when the same OSS interface is broadcast-shared by multiple Pegs.</w:t>
      </w:r>
      <w:r>
        <w:t xml:space="preserve"> The feature can be ignored in </w:t>
      </w:r>
      <w:proofErr w:type="spellStart"/>
      <w:r>
        <w:t>Alphanet</w:t>
      </w:r>
      <w:proofErr w:type="spellEnd"/>
      <w:r>
        <w:t xml:space="preserve"> 2.0. For example, the </w:t>
      </w:r>
      <w:proofErr w:type="spellStart"/>
      <w:r>
        <w:t>node_id</w:t>
      </w:r>
      <w:proofErr w:type="spellEnd"/>
      <w:r>
        <w:t xml:space="preserve"> field can always be set by the Tap to zero.</w:t>
      </w:r>
    </w:p>
  </w:footnote>
  <w:footnote w:id="4">
    <w:p w:rsidR="00A97AC7" w:rsidRPr="009541D3" w:rsidRDefault="00A97AC7" w:rsidP="009541D3">
      <w:pPr>
        <w:pStyle w:val="FootnoteText"/>
        <w:jc w:val="both"/>
      </w:pPr>
      <w:r>
        <w:rPr>
          <w:rStyle w:val="FootnoteReference"/>
        </w:rPr>
        <w:footnoteRef/>
      </w:r>
      <w:r>
        <w:t xml:space="preserve"> Strictly speaking, the sequence numbers do not have to steadily increase, but only change (for consecutively issued requests) within the range 2 - 127.</w:t>
      </w:r>
    </w:p>
  </w:footnote>
  <w:footnote w:id="5">
    <w:p w:rsidR="00A97AC7" w:rsidRPr="00AD5307" w:rsidRDefault="00A97AC7">
      <w:pPr>
        <w:pStyle w:val="FootnoteText"/>
      </w:pPr>
      <w:r>
        <w:rPr>
          <w:rStyle w:val="FootnoteReference"/>
        </w:rPr>
        <w:footnoteRef/>
      </w:r>
      <w:r>
        <w:t xml:space="preserve"> This doesn't mean that we anticipate such scenarios in </w:t>
      </w:r>
      <w:proofErr w:type="spellStart"/>
      <w:r>
        <w:t>Alphanet</w:t>
      </w:r>
      <w:proofErr w:type="spellEnd"/>
      <w:r>
        <w:t>.</w:t>
      </w:r>
    </w:p>
  </w:footnote>
  <w:footnote w:id="6">
    <w:p w:rsidR="00A97AC7" w:rsidRPr="009541D3" w:rsidRDefault="00A97AC7">
      <w:pPr>
        <w:pStyle w:val="FootnoteText"/>
      </w:pPr>
      <w:r>
        <w:rPr>
          <w:rStyle w:val="FootnoteReference"/>
        </w:rPr>
        <w:footnoteRef/>
      </w:r>
      <w:r>
        <w:t xml:space="preserve"> Note that this bit doesn't count to the proper sequence number.</w:t>
      </w:r>
    </w:p>
  </w:footnote>
  <w:footnote w:id="7">
    <w:p w:rsidR="00A97AC7" w:rsidRPr="00B66860" w:rsidRDefault="00A97AC7">
      <w:pPr>
        <w:pStyle w:val="FootnoteText"/>
      </w:pPr>
      <w:r>
        <w:rPr>
          <w:rStyle w:val="FootnoteReference"/>
        </w:rPr>
        <w:footnoteRef/>
      </w:r>
      <w:r>
        <w:t xml:space="preserve"> </w:t>
      </w:r>
      <w:r w:rsidRPr="003E551F">
        <w:t>Feel free to assume that it is always zero, if it simplifies anything.</w:t>
      </w:r>
    </w:p>
  </w:footnote>
  <w:footnote w:id="8">
    <w:p w:rsidR="00A97AC7" w:rsidRDefault="00A97AC7" w:rsidP="003E551F">
      <w:pPr>
        <w:pStyle w:val="FootnoteText"/>
        <w:jc w:val="both"/>
      </w:pPr>
      <w:r>
        <w:rPr>
          <w:rStyle w:val="FootnoteReference"/>
        </w:rPr>
        <w:footnoteRef/>
      </w:r>
      <w:r>
        <w:t xml:space="preserve"> </w:t>
      </w:r>
      <w:r w:rsidRPr="003E551F">
        <w:t xml:space="preserve">Note that to acknowledge a request one has to know </w:t>
      </w:r>
      <w:r>
        <w:t xml:space="preserve">with confidence </w:t>
      </w:r>
      <w:r w:rsidRPr="003E551F">
        <w:t xml:space="preserve">that </w:t>
      </w:r>
      <w:r>
        <w:t>the request's</w:t>
      </w:r>
      <w:r w:rsidRPr="003E551F">
        <w:t xml:space="preserve"> sequence number has been recognized</w:t>
      </w:r>
      <w:r>
        <w:t xml:space="preserve"> correctly</w:t>
      </w:r>
      <w:r w:rsidRPr="003E551F">
        <w:t>.</w:t>
      </w:r>
    </w:p>
  </w:footnote>
  <w:footnote w:id="9">
    <w:p w:rsidR="00A97AC7" w:rsidRPr="00A6404E" w:rsidRDefault="00A97AC7" w:rsidP="00A6404E">
      <w:pPr>
        <w:pStyle w:val="FootnoteText"/>
        <w:jc w:val="both"/>
      </w:pPr>
      <w:r>
        <w:rPr>
          <w:rStyle w:val="FootnoteReference"/>
        </w:rPr>
        <w:footnoteRef/>
      </w:r>
      <w:r>
        <w:t xml:space="preserve"> I.e., a non-ACK frame (obviously, ACKs are never acknowledged).</w:t>
      </w:r>
    </w:p>
  </w:footnote>
  <w:footnote w:id="10">
    <w:p w:rsidR="00A97AC7" w:rsidRPr="00CB3D68" w:rsidRDefault="00A97AC7">
      <w:pPr>
        <w:pStyle w:val="FootnoteText"/>
      </w:pPr>
      <w:r>
        <w:rPr>
          <w:rStyle w:val="FootnoteReference"/>
        </w:rPr>
        <w:footnoteRef/>
      </w:r>
      <w:r>
        <w:t xml:space="preserve"> This feature need not be taken advantage of in </w:t>
      </w:r>
      <w:proofErr w:type="spellStart"/>
      <w:r>
        <w:t>Alphanet</w:t>
      </w:r>
      <w:proofErr w:type="spellEnd"/>
      <w:r>
        <w:t xml:space="preserve"> 2.0, but it is included as an option.</w:t>
      </w:r>
    </w:p>
  </w:footnote>
  <w:footnote w:id="11">
    <w:p w:rsidR="00A97AC7" w:rsidRPr="005D742A" w:rsidRDefault="00A97AC7" w:rsidP="00C11B72">
      <w:pPr>
        <w:pStyle w:val="FootnoteText"/>
      </w:pPr>
      <w:r>
        <w:rPr>
          <w:rStyle w:val="FootnoteReference"/>
        </w:rPr>
        <w:footnoteRef/>
      </w:r>
      <w:r>
        <w:t xml:space="preserve"> At least this possibility is formally available. </w:t>
      </w:r>
    </w:p>
  </w:footnote>
  <w:footnote w:id="12">
    <w:p w:rsidR="00A97AC7" w:rsidRPr="00A257A1" w:rsidRDefault="00A97AC7" w:rsidP="00C11B72">
      <w:pPr>
        <w:pStyle w:val="FootnoteText"/>
        <w:jc w:val="both"/>
      </w:pPr>
      <w:r>
        <w:rPr>
          <w:rStyle w:val="FootnoteReference"/>
        </w:rPr>
        <w:footnoteRef/>
      </w:r>
      <w:r>
        <w:t xml:space="preserve"> </w:t>
      </w:r>
      <w:r w:rsidRPr="00A257A1">
        <w:t>Probably, to simplify things, it should be ignored.</w:t>
      </w:r>
    </w:p>
  </w:footnote>
  <w:footnote w:id="13">
    <w:p w:rsidR="00A97AC7" w:rsidRPr="004C35E5" w:rsidRDefault="00A97AC7" w:rsidP="004C35E5">
      <w:pPr>
        <w:pStyle w:val="FootnoteText"/>
        <w:jc w:val="both"/>
      </w:pPr>
      <w:r>
        <w:rPr>
          <w:rStyle w:val="FootnoteReference"/>
        </w:rPr>
        <w:footnoteRef/>
      </w:r>
      <w:r>
        <w:t xml:space="preserve"> This</w:t>
      </w:r>
      <w:r w:rsidRPr="004C35E5">
        <w:t xml:space="preserve"> doesn't mean that we want to have GPS</w:t>
      </w:r>
      <w:r>
        <w:t xml:space="preserve"> modules</w:t>
      </w:r>
      <w:r w:rsidRPr="004C35E5">
        <w:t xml:space="preserve"> in </w:t>
      </w:r>
      <w:proofErr w:type="spellStart"/>
      <w:r w:rsidRPr="004C35E5">
        <w:t>A</w:t>
      </w:r>
      <w:r>
        <w:t>lphanet</w:t>
      </w:r>
      <w:proofErr w:type="spellEnd"/>
      <w:r>
        <w:t xml:space="preserve"> Tags.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1E822B13"/>
    <w:multiLevelType w:val="hybridMultilevel"/>
    <w:tmpl w:val="576E8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B3EC7"/>
    <w:multiLevelType w:val="hybridMultilevel"/>
    <w:tmpl w:val="681A3CAA"/>
    <w:lvl w:ilvl="0" w:tplc="BD8E97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B726D"/>
    <w:multiLevelType w:val="hybridMultilevel"/>
    <w:tmpl w:val="29AE5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D6263"/>
    <w:multiLevelType w:val="hybridMultilevel"/>
    <w:tmpl w:val="7D6CF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F4E22"/>
    <w:multiLevelType w:val="hybridMultilevel"/>
    <w:tmpl w:val="4C802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E54E1"/>
    <w:multiLevelType w:val="hybridMultilevel"/>
    <w:tmpl w:val="06A07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DC564A"/>
    <w:multiLevelType w:val="hybridMultilevel"/>
    <w:tmpl w:val="25208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6"/>
  </w:num>
  <w:num w:numId="6">
    <w:abstractNumId w:val="5"/>
  </w:num>
  <w:num w:numId="7">
    <w:abstractNumId w:val="1"/>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0"/>
  <w:proofState w:spelling="clean"/>
  <w:trackRevisions/>
  <w:defaultTabStop w:val="720"/>
  <w:characterSpacingControl w:val="doNotCompress"/>
  <w:footnotePr>
    <w:footnote w:id="-1"/>
    <w:footnote w:id="0"/>
  </w:footnotePr>
  <w:endnotePr>
    <w:endnote w:id="-1"/>
    <w:endnote w:id="0"/>
  </w:endnotePr>
  <w:compat/>
  <w:rsids>
    <w:rsidRoot w:val="008647CE"/>
    <w:rsid w:val="00001CE1"/>
    <w:rsid w:val="000025FF"/>
    <w:rsid w:val="00006CE6"/>
    <w:rsid w:val="0000788D"/>
    <w:rsid w:val="0001007E"/>
    <w:rsid w:val="00015D26"/>
    <w:rsid w:val="00021F75"/>
    <w:rsid w:val="00025C87"/>
    <w:rsid w:val="0002616B"/>
    <w:rsid w:val="00030410"/>
    <w:rsid w:val="00032FBC"/>
    <w:rsid w:val="000330D2"/>
    <w:rsid w:val="00036EC8"/>
    <w:rsid w:val="00042868"/>
    <w:rsid w:val="00047B4E"/>
    <w:rsid w:val="000506FA"/>
    <w:rsid w:val="00052D37"/>
    <w:rsid w:val="00067A48"/>
    <w:rsid w:val="000703DD"/>
    <w:rsid w:val="00070D14"/>
    <w:rsid w:val="00074767"/>
    <w:rsid w:val="0007739E"/>
    <w:rsid w:val="00080C25"/>
    <w:rsid w:val="00082FEE"/>
    <w:rsid w:val="00085319"/>
    <w:rsid w:val="00085D5F"/>
    <w:rsid w:val="00092339"/>
    <w:rsid w:val="00095A93"/>
    <w:rsid w:val="000A1D9A"/>
    <w:rsid w:val="000A2216"/>
    <w:rsid w:val="000A57A0"/>
    <w:rsid w:val="000C20BB"/>
    <w:rsid w:val="000C427A"/>
    <w:rsid w:val="000C6C05"/>
    <w:rsid w:val="000C7608"/>
    <w:rsid w:val="000D4EB8"/>
    <w:rsid w:val="000E3554"/>
    <w:rsid w:val="000E406D"/>
    <w:rsid w:val="000F1FDC"/>
    <w:rsid w:val="000F3E29"/>
    <w:rsid w:val="00110097"/>
    <w:rsid w:val="00111D83"/>
    <w:rsid w:val="00112574"/>
    <w:rsid w:val="00117F28"/>
    <w:rsid w:val="00120352"/>
    <w:rsid w:val="00121524"/>
    <w:rsid w:val="00125CC8"/>
    <w:rsid w:val="00127E95"/>
    <w:rsid w:val="0013184F"/>
    <w:rsid w:val="00135BDA"/>
    <w:rsid w:val="00137863"/>
    <w:rsid w:val="001405DA"/>
    <w:rsid w:val="001443C6"/>
    <w:rsid w:val="0014543E"/>
    <w:rsid w:val="001456FC"/>
    <w:rsid w:val="0015009A"/>
    <w:rsid w:val="00150292"/>
    <w:rsid w:val="0015143C"/>
    <w:rsid w:val="00153411"/>
    <w:rsid w:val="0015674A"/>
    <w:rsid w:val="00156808"/>
    <w:rsid w:val="00163453"/>
    <w:rsid w:val="00166129"/>
    <w:rsid w:val="001709B2"/>
    <w:rsid w:val="00171779"/>
    <w:rsid w:val="001718A2"/>
    <w:rsid w:val="00174C63"/>
    <w:rsid w:val="001755F5"/>
    <w:rsid w:val="00177AE7"/>
    <w:rsid w:val="00180226"/>
    <w:rsid w:val="0018392A"/>
    <w:rsid w:val="00190CE9"/>
    <w:rsid w:val="00192995"/>
    <w:rsid w:val="001B26BD"/>
    <w:rsid w:val="001B46E2"/>
    <w:rsid w:val="001C5F45"/>
    <w:rsid w:val="001C794C"/>
    <w:rsid w:val="001D0285"/>
    <w:rsid w:val="001D0812"/>
    <w:rsid w:val="001D3B83"/>
    <w:rsid w:val="001E078C"/>
    <w:rsid w:val="001E4FB6"/>
    <w:rsid w:val="001E7DD0"/>
    <w:rsid w:val="001F48AD"/>
    <w:rsid w:val="001F526A"/>
    <w:rsid w:val="001F6F59"/>
    <w:rsid w:val="001F7805"/>
    <w:rsid w:val="00216D03"/>
    <w:rsid w:val="00222844"/>
    <w:rsid w:val="00223518"/>
    <w:rsid w:val="00223EC1"/>
    <w:rsid w:val="00224AA7"/>
    <w:rsid w:val="00230EE0"/>
    <w:rsid w:val="00230FE5"/>
    <w:rsid w:val="00231685"/>
    <w:rsid w:val="0023347D"/>
    <w:rsid w:val="00235F74"/>
    <w:rsid w:val="00237D8F"/>
    <w:rsid w:val="002408A6"/>
    <w:rsid w:val="002427A0"/>
    <w:rsid w:val="00244006"/>
    <w:rsid w:val="0024732F"/>
    <w:rsid w:val="00247732"/>
    <w:rsid w:val="00247B20"/>
    <w:rsid w:val="0025799D"/>
    <w:rsid w:val="00260F44"/>
    <w:rsid w:val="00267D73"/>
    <w:rsid w:val="00276287"/>
    <w:rsid w:val="00276A86"/>
    <w:rsid w:val="00287771"/>
    <w:rsid w:val="0029136F"/>
    <w:rsid w:val="002A2E3E"/>
    <w:rsid w:val="002A77D2"/>
    <w:rsid w:val="002B2381"/>
    <w:rsid w:val="002B2395"/>
    <w:rsid w:val="002B7587"/>
    <w:rsid w:val="002C3799"/>
    <w:rsid w:val="002C38D1"/>
    <w:rsid w:val="002C598B"/>
    <w:rsid w:val="002C611A"/>
    <w:rsid w:val="002C680B"/>
    <w:rsid w:val="002D3CCE"/>
    <w:rsid w:val="002D45BC"/>
    <w:rsid w:val="002D5E52"/>
    <w:rsid w:val="002E1212"/>
    <w:rsid w:val="002F0F41"/>
    <w:rsid w:val="002F4C9E"/>
    <w:rsid w:val="002F7F8F"/>
    <w:rsid w:val="00310EA9"/>
    <w:rsid w:val="00312615"/>
    <w:rsid w:val="0031378E"/>
    <w:rsid w:val="003163A4"/>
    <w:rsid w:val="003220E2"/>
    <w:rsid w:val="0032348D"/>
    <w:rsid w:val="00327E5A"/>
    <w:rsid w:val="003305AC"/>
    <w:rsid w:val="00330C11"/>
    <w:rsid w:val="003406DE"/>
    <w:rsid w:val="00340B30"/>
    <w:rsid w:val="00343AF0"/>
    <w:rsid w:val="00346EFD"/>
    <w:rsid w:val="00352F04"/>
    <w:rsid w:val="00355A17"/>
    <w:rsid w:val="00365D72"/>
    <w:rsid w:val="0037066D"/>
    <w:rsid w:val="003804A4"/>
    <w:rsid w:val="003845EA"/>
    <w:rsid w:val="00384BFC"/>
    <w:rsid w:val="003A35B0"/>
    <w:rsid w:val="003A5034"/>
    <w:rsid w:val="003B42CE"/>
    <w:rsid w:val="003C0B98"/>
    <w:rsid w:val="003C17E2"/>
    <w:rsid w:val="003C34C3"/>
    <w:rsid w:val="003C4478"/>
    <w:rsid w:val="003C5901"/>
    <w:rsid w:val="003D478A"/>
    <w:rsid w:val="003D5E47"/>
    <w:rsid w:val="003D6B0F"/>
    <w:rsid w:val="003E551F"/>
    <w:rsid w:val="003E7B45"/>
    <w:rsid w:val="003F34C7"/>
    <w:rsid w:val="003F3D40"/>
    <w:rsid w:val="003F6AE8"/>
    <w:rsid w:val="004006F7"/>
    <w:rsid w:val="00400B7A"/>
    <w:rsid w:val="004033DB"/>
    <w:rsid w:val="004124D3"/>
    <w:rsid w:val="0041653F"/>
    <w:rsid w:val="0042048E"/>
    <w:rsid w:val="0042218D"/>
    <w:rsid w:val="00431468"/>
    <w:rsid w:val="00432C61"/>
    <w:rsid w:val="0043625A"/>
    <w:rsid w:val="00437439"/>
    <w:rsid w:val="004424B7"/>
    <w:rsid w:val="00443A6B"/>
    <w:rsid w:val="00443DE5"/>
    <w:rsid w:val="00445BC5"/>
    <w:rsid w:val="00456102"/>
    <w:rsid w:val="00461D1E"/>
    <w:rsid w:val="00463C35"/>
    <w:rsid w:val="004649B1"/>
    <w:rsid w:val="00464B79"/>
    <w:rsid w:val="00464CFF"/>
    <w:rsid w:val="0047259A"/>
    <w:rsid w:val="004738DE"/>
    <w:rsid w:val="00473C3F"/>
    <w:rsid w:val="0047519F"/>
    <w:rsid w:val="00477D95"/>
    <w:rsid w:val="00480124"/>
    <w:rsid w:val="00481C48"/>
    <w:rsid w:val="00482CE5"/>
    <w:rsid w:val="00485082"/>
    <w:rsid w:val="00485085"/>
    <w:rsid w:val="00490067"/>
    <w:rsid w:val="00491D42"/>
    <w:rsid w:val="00491EBE"/>
    <w:rsid w:val="00497EFD"/>
    <w:rsid w:val="004A3240"/>
    <w:rsid w:val="004A77AD"/>
    <w:rsid w:val="004B68C8"/>
    <w:rsid w:val="004B6D73"/>
    <w:rsid w:val="004C0058"/>
    <w:rsid w:val="004C0479"/>
    <w:rsid w:val="004C11DB"/>
    <w:rsid w:val="004C20DF"/>
    <w:rsid w:val="004C35E5"/>
    <w:rsid w:val="004C4239"/>
    <w:rsid w:val="004C7042"/>
    <w:rsid w:val="004C7D4E"/>
    <w:rsid w:val="004D0977"/>
    <w:rsid w:val="004D37D3"/>
    <w:rsid w:val="004D39A2"/>
    <w:rsid w:val="004D42DA"/>
    <w:rsid w:val="004D5CA9"/>
    <w:rsid w:val="004D7783"/>
    <w:rsid w:val="004E0E2D"/>
    <w:rsid w:val="004E3739"/>
    <w:rsid w:val="004E57F1"/>
    <w:rsid w:val="004F46FD"/>
    <w:rsid w:val="00500075"/>
    <w:rsid w:val="005073E1"/>
    <w:rsid w:val="005079F0"/>
    <w:rsid w:val="00525F8E"/>
    <w:rsid w:val="005268C9"/>
    <w:rsid w:val="005339B9"/>
    <w:rsid w:val="00534906"/>
    <w:rsid w:val="00537CA0"/>
    <w:rsid w:val="005400F6"/>
    <w:rsid w:val="00540798"/>
    <w:rsid w:val="005429EA"/>
    <w:rsid w:val="00546D39"/>
    <w:rsid w:val="00546D91"/>
    <w:rsid w:val="005545A9"/>
    <w:rsid w:val="00556B21"/>
    <w:rsid w:val="005676A9"/>
    <w:rsid w:val="00573698"/>
    <w:rsid w:val="0057710B"/>
    <w:rsid w:val="0057792C"/>
    <w:rsid w:val="00581B47"/>
    <w:rsid w:val="005831DA"/>
    <w:rsid w:val="00584ACE"/>
    <w:rsid w:val="00596E74"/>
    <w:rsid w:val="005A17E0"/>
    <w:rsid w:val="005B1D6E"/>
    <w:rsid w:val="005B4E9F"/>
    <w:rsid w:val="005B600D"/>
    <w:rsid w:val="005C6E43"/>
    <w:rsid w:val="005C7905"/>
    <w:rsid w:val="005D66D1"/>
    <w:rsid w:val="005D742A"/>
    <w:rsid w:val="005E250D"/>
    <w:rsid w:val="005E6092"/>
    <w:rsid w:val="005F187F"/>
    <w:rsid w:val="005F2FD1"/>
    <w:rsid w:val="005F300F"/>
    <w:rsid w:val="006012F0"/>
    <w:rsid w:val="00612A2F"/>
    <w:rsid w:val="00613987"/>
    <w:rsid w:val="006149ED"/>
    <w:rsid w:val="00614A72"/>
    <w:rsid w:val="00623671"/>
    <w:rsid w:val="006310EB"/>
    <w:rsid w:val="0063648B"/>
    <w:rsid w:val="00641DFD"/>
    <w:rsid w:val="0065077B"/>
    <w:rsid w:val="00650D33"/>
    <w:rsid w:val="00652D73"/>
    <w:rsid w:val="00673CB7"/>
    <w:rsid w:val="006749C6"/>
    <w:rsid w:val="00677402"/>
    <w:rsid w:val="006821D5"/>
    <w:rsid w:val="00683E39"/>
    <w:rsid w:val="006862E2"/>
    <w:rsid w:val="006918A7"/>
    <w:rsid w:val="006948FB"/>
    <w:rsid w:val="00696CDB"/>
    <w:rsid w:val="006A0D7C"/>
    <w:rsid w:val="006A446C"/>
    <w:rsid w:val="006A4FB8"/>
    <w:rsid w:val="006A554F"/>
    <w:rsid w:val="006B3970"/>
    <w:rsid w:val="006B5C63"/>
    <w:rsid w:val="006C0240"/>
    <w:rsid w:val="006C0B89"/>
    <w:rsid w:val="006C4400"/>
    <w:rsid w:val="006D46CA"/>
    <w:rsid w:val="006E58B2"/>
    <w:rsid w:val="006F0CB4"/>
    <w:rsid w:val="006F4051"/>
    <w:rsid w:val="006F55A5"/>
    <w:rsid w:val="006F58AE"/>
    <w:rsid w:val="00702E89"/>
    <w:rsid w:val="007041CB"/>
    <w:rsid w:val="00707EFF"/>
    <w:rsid w:val="00714A40"/>
    <w:rsid w:val="00714A96"/>
    <w:rsid w:val="00716080"/>
    <w:rsid w:val="00725ACD"/>
    <w:rsid w:val="007330E3"/>
    <w:rsid w:val="00734CE0"/>
    <w:rsid w:val="007354F4"/>
    <w:rsid w:val="00736FF2"/>
    <w:rsid w:val="00743E8B"/>
    <w:rsid w:val="007552A9"/>
    <w:rsid w:val="0075767A"/>
    <w:rsid w:val="00762B0C"/>
    <w:rsid w:val="00763F3E"/>
    <w:rsid w:val="007642A6"/>
    <w:rsid w:val="00764744"/>
    <w:rsid w:val="00764B21"/>
    <w:rsid w:val="00765295"/>
    <w:rsid w:val="00765B72"/>
    <w:rsid w:val="00767668"/>
    <w:rsid w:val="00772632"/>
    <w:rsid w:val="00780D57"/>
    <w:rsid w:val="0078205D"/>
    <w:rsid w:val="00782E5A"/>
    <w:rsid w:val="00783882"/>
    <w:rsid w:val="00784230"/>
    <w:rsid w:val="00790E14"/>
    <w:rsid w:val="007A0EC7"/>
    <w:rsid w:val="007B02A8"/>
    <w:rsid w:val="007B36DA"/>
    <w:rsid w:val="007B7054"/>
    <w:rsid w:val="007C604B"/>
    <w:rsid w:val="007D3A99"/>
    <w:rsid w:val="007D7893"/>
    <w:rsid w:val="007E30A7"/>
    <w:rsid w:val="007E39A7"/>
    <w:rsid w:val="007F3240"/>
    <w:rsid w:val="007F4C88"/>
    <w:rsid w:val="007F504E"/>
    <w:rsid w:val="00805F81"/>
    <w:rsid w:val="0081361A"/>
    <w:rsid w:val="00822CE2"/>
    <w:rsid w:val="00840D75"/>
    <w:rsid w:val="0084239B"/>
    <w:rsid w:val="00845781"/>
    <w:rsid w:val="008470D7"/>
    <w:rsid w:val="00850234"/>
    <w:rsid w:val="008647CE"/>
    <w:rsid w:val="00864B9E"/>
    <w:rsid w:val="00872157"/>
    <w:rsid w:val="00877284"/>
    <w:rsid w:val="00883DAA"/>
    <w:rsid w:val="00885BA1"/>
    <w:rsid w:val="00890C6D"/>
    <w:rsid w:val="0089367F"/>
    <w:rsid w:val="0089380D"/>
    <w:rsid w:val="00896D2A"/>
    <w:rsid w:val="008B3E6B"/>
    <w:rsid w:val="008B54BA"/>
    <w:rsid w:val="008E0732"/>
    <w:rsid w:val="008E3736"/>
    <w:rsid w:val="008F1108"/>
    <w:rsid w:val="008F6ADD"/>
    <w:rsid w:val="00901774"/>
    <w:rsid w:val="0090696B"/>
    <w:rsid w:val="009122E2"/>
    <w:rsid w:val="00912CE1"/>
    <w:rsid w:val="0092187B"/>
    <w:rsid w:val="009251B3"/>
    <w:rsid w:val="009320F9"/>
    <w:rsid w:val="00936625"/>
    <w:rsid w:val="00944272"/>
    <w:rsid w:val="009541D3"/>
    <w:rsid w:val="009615B5"/>
    <w:rsid w:val="00962A45"/>
    <w:rsid w:val="00971176"/>
    <w:rsid w:val="00974B6A"/>
    <w:rsid w:val="00976896"/>
    <w:rsid w:val="00977AD4"/>
    <w:rsid w:val="00980C44"/>
    <w:rsid w:val="00984E3B"/>
    <w:rsid w:val="009918CA"/>
    <w:rsid w:val="00992405"/>
    <w:rsid w:val="00993641"/>
    <w:rsid w:val="00994F84"/>
    <w:rsid w:val="00997926"/>
    <w:rsid w:val="009A7337"/>
    <w:rsid w:val="009B2D0E"/>
    <w:rsid w:val="009B65BF"/>
    <w:rsid w:val="009B7243"/>
    <w:rsid w:val="009B7569"/>
    <w:rsid w:val="009C1BC5"/>
    <w:rsid w:val="009C2373"/>
    <w:rsid w:val="009C7BF3"/>
    <w:rsid w:val="009D70CE"/>
    <w:rsid w:val="009D7698"/>
    <w:rsid w:val="009E0AC2"/>
    <w:rsid w:val="00A005DE"/>
    <w:rsid w:val="00A0447D"/>
    <w:rsid w:val="00A047E9"/>
    <w:rsid w:val="00A07844"/>
    <w:rsid w:val="00A14470"/>
    <w:rsid w:val="00A174D3"/>
    <w:rsid w:val="00A216D6"/>
    <w:rsid w:val="00A257A1"/>
    <w:rsid w:val="00A26EE9"/>
    <w:rsid w:val="00A335EE"/>
    <w:rsid w:val="00A338E2"/>
    <w:rsid w:val="00A343BC"/>
    <w:rsid w:val="00A35915"/>
    <w:rsid w:val="00A37254"/>
    <w:rsid w:val="00A37FD1"/>
    <w:rsid w:val="00A43059"/>
    <w:rsid w:val="00A51FF1"/>
    <w:rsid w:val="00A52BED"/>
    <w:rsid w:val="00A53E27"/>
    <w:rsid w:val="00A56E05"/>
    <w:rsid w:val="00A57038"/>
    <w:rsid w:val="00A60E18"/>
    <w:rsid w:val="00A61594"/>
    <w:rsid w:val="00A61841"/>
    <w:rsid w:val="00A61EA1"/>
    <w:rsid w:val="00A62F1E"/>
    <w:rsid w:val="00A6404E"/>
    <w:rsid w:val="00A65AC9"/>
    <w:rsid w:val="00A6690A"/>
    <w:rsid w:val="00A71B4F"/>
    <w:rsid w:val="00A72550"/>
    <w:rsid w:val="00A8173E"/>
    <w:rsid w:val="00A81787"/>
    <w:rsid w:val="00A83D8F"/>
    <w:rsid w:val="00A85FB1"/>
    <w:rsid w:val="00A86ECE"/>
    <w:rsid w:val="00A91D03"/>
    <w:rsid w:val="00A91FEA"/>
    <w:rsid w:val="00A95FB6"/>
    <w:rsid w:val="00A97AC7"/>
    <w:rsid w:val="00AA356F"/>
    <w:rsid w:val="00AB0DF4"/>
    <w:rsid w:val="00AB1D07"/>
    <w:rsid w:val="00AB2797"/>
    <w:rsid w:val="00AC22ED"/>
    <w:rsid w:val="00AC2501"/>
    <w:rsid w:val="00AD5307"/>
    <w:rsid w:val="00AE371D"/>
    <w:rsid w:val="00AE43E2"/>
    <w:rsid w:val="00AE5052"/>
    <w:rsid w:val="00AE7569"/>
    <w:rsid w:val="00AF241D"/>
    <w:rsid w:val="00AF3862"/>
    <w:rsid w:val="00AF455D"/>
    <w:rsid w:val="00AF6C71"/>
    <w:rsid w:val="00AF7FA0"/>
    <w:rsid w:val="00B018C9"/>
    <w:rsid w:val="00B0342E"/>
    <w:rsid w:val="00B06FFD"/>
    <w:rsid w:val="00B07519"/>
    <w:rsid w:val="00B07BCC"/>
    <w:rsid w:val="00B10747"/>
    <w:rsid w:val="00B108E0"/>
    <w:rsid w:val="00B14EEC"/>
    <w:rsid w:val="00B21BAF"/>
    <w:rsid w:val="00B3139A"/>
    <w:rsid w:val="00B31610"/>
    <w:rsid w:val="00B331B5"/>
    <w:rsid w:val="00B50A29"/>
    <w:rsid w:val="00B5188B"/>
    <w:rsid w:val="00B54C43"/>
    <w:rsid w:val="00B54DE2"/>
    <w:rsid w:val="00B55DB0"/>
    <w:rsid w:val="00B57189"/>
    <w:rsid w:val="00B66860"/>
    <w:rsid w:val="00B671B6"/>
    <w:rsid w:val="00B73A15"/>
    <w:rsid w:val="00B76814"/>
    <w:rsid w:val="00B76F4B"/>
    <w:rsid w:val="00B86CD5"/>
    <w:rsid w:val="00B878F0"/>
    <w:rsid w:val="00BA1F19"/>
    <w:rsid w:val="00BB21FD"/>
    <w:rsid w:val="00BB2A74"/>
    <w:rsid w:val="00BC0A34"/>
    <w:rsid w:val="00BC7B58"/>
    <w:rsid w:val="00BD2430"/>
    <w:rsid w:val="00BD2B39"/>
    <w:rsid w:val="00BD4492"/>
    <w:rsid w:val="00BE0390"/>
    <w:rsid w:val="00BE2F66"/>
    <w:rsid w:val="00BF02FF"/>
    <w:rsid w:val="00BF3D0F"/>
    <w:rsid w:val="00C001E3"/>
    <w:rsid w:val="00C062FE"/>
    <w:rsid w:val="00C11B72"/>
    <w:rsid w:val="00C20AF9"/>
    <w:rsid w:val="00C21070"/>
    <w:rsid w:val="00C22FFF"/>
    <w:rsid w:val="00C23806"/>
    <w:rsid w:val="00C23D66"/>
    <w:rsid w:val="00C25C31"/>
    <w:rsid w:val="00C3091A"/>
    <w:rsid w:val="00C311A2"/>
    <w:rsid w:val="00C3179C"/>
    <w:rsid w:val="00C33C85"/>
    <w:rsid w:val="00C37626"/>
    <w:rsid w:val="00C37752"/>
    <w:rsid w:val="00C40D55"/>
    <w:rsid w:val="00C41799"/>
    <w:rsid w:val="00C55A2E"/>
    <w:rsid w:val="00C55F27"/>
    <w:rsid w:val="00C6125A"/>
    <w:rsid w:val="00C72E51"/>
    <w:rsid w:val="00C7466C"/>
    <w:rsid w:val="00C77594"/>
    <w:rsid w:val="00C82227"/>
    <w:rsid w:val="00C85F59"/>
    <w:rsid w:val="00C87522"/>
    <w:rsid w:val="00C90A9C"/>
    <w:rsid w:val="00C90F1B"/>
    <w:rsid w:val="00C91357"/>
    <w:rsid w:val="00C91EDB"/>
    <w:rsid w:val="00C95F42"/>
    <w:rsid w:val="00C97DE7"/>
    <w:rsid w:val="00CA67A8"/>
    <w:rsid w:val="00CA69B9"/>
    <w:rsid w:val="00CB3D68"/>
    <w:rsid w:val="00CB491D"/>
    <w:rsid w:val="00CB6DF7"/>
    <w:rsid w:val="00CC0FC8"/>
    <w:rsid w:val="00CC5BBD"/>
    <w:rsid w:val="00CC5E45"/>
    <w:rsid w:val="00CD3E18"/>
    <w:rsid w:val="00CD7B10"/>
    <w:rsid w:val="00CE267C"/>
    <w:rsid w:val="00CE2E4E"/>
    <w:rsid w:val="00CF3960"/>
    <w:rsid w:val="00CF6FFA"/>
    <w:rsid w:val="00D01077"/>
    <w:rsid w:val="00D01C72"/>
    <w:rsid w:val="00D01C9F"/>
    <w:rsid w:val="00D02B24"/>
    <w:rsid w:val="00D107AC"/>
    <w:rsid w:val="00D1439B"/>
    <w:rsid w:val="00D21885"/>
    <w:rsid w:val="00D25222"/>
    <w:rsid w:val="00D30B46"/>
    <w:rsid w:val="00D313AA"/>
    <w:rsid w:val="00D41D27"/>
    <w:rsid w:val="00D44B3E"/>
    <w:rsid w:val="00D503A5"/>
    <w:rsid w:val="00D5745F"/>
    <w:rsid w:val="00D61D28"/>
    <w:rsid w:val="00D65A45"/>
    <w:rsid w:val="00D65AFB"/>
    <w:rsid w:val="00D65C04"/>
    <w:rsid w:val="00D71A97"/>
    <w:rsid w:val="00D8406C"/>
    <w:rsid w:val="00D94B7D"/>
    <w:rsid w:val="00DA2249"/>
    <w:rsid w:val="00DA30BD"/>
    <w:rsid w:val="00DB044F"/>
    <w:rsid w:val="00DB23CF"/>
    <w:rsid w:val="00DB3D0A"/>
    <w:rsid w:val="00DB689C"/>
    <w:rsid w:val="00DC0D72"/>
    <w:rsid w:val="00DD1B83"/>
    <w:rsid w:val="00DD6C4A"/>
    <w:rsid w:val="00DE12A1"/>
    <w:rsid w:val="00DE2A30"/>
    <w:rsid w:val="00DE4627"/>
    <w:rsid w:val="00DF7354"/>
    <w:rsid w:val="00E01CC4"/>
    <w:rsid w:val="00E03034"/>
    <w:rsid w:val="00E07218"/>
    <w:rsid w:val="00E0766B"/>
    <w:rsid w:val="00E21EB1"/>
    <w:rsid w:val="00E327A3"/>
    <w:rsid w:val="00E37618"/>
    <w:rsid w:val="00E37985"/>
    <w:rsid w:val="00E44E7E"/>
    <w:rsid w:val="00E551E1"/>
    <w:rsid w:val="00E61D0A"/>
    <w:rsid w:val="00E62341"/>
    <w:rsid w:val="00E6311C"/>
    <w:rsid w:val="00E64E16"/>
    <w:rsid w:val="00E70D7D"/>
    <w:rsid w:val="00E70EA7"/>
    <w:rsid w:val="00E72087"/>
    <w:rsid w:val="00E73F2A"/>
    <w:rsid w:val="00E73F96"/>
    <w:rsid w:val="00E75C14"/>
    <w:rsid w:val="00E768C2"/>
    <w:rsid w:val="00E86D8B"/>
    <w:rsid w:val="00E93010"/>
    <w:rsid w:val="00EA3204"/>
    <w:rsid w:val="00EB032C"/>
    <w:rsid w:val="00EB3AC0"/>
    <w:rsid w:val="00EB7AB4"/>
    <w:rsid w:val="00EC3841"/>
    <w:rsid w:val="00EC3C8B"/>
    <w:rsid w:val="00ED1E8E"/>
    <w:rsid w:val="00ED4679"/>
    <w:rsid w:val="00ED587C"/>
    <w:rsid w:val="00EE0261"/>
    <w:rsid w:val="00EE21A2"/>
    <w:rsid w:val="00EE4A29"/>
    <w:rsid w:val="00EE506E"/>
    <w:rsid w:val="00EE6695"/>
    <w:rsid w:val="00EE67C7"/>
    <w:rsid w:val="00EE6B68"/>
    <w:rsid w:val="00EE7F6A"/>
    <w:rsid w:val="00EF61BD"/>
    <w:rsid w:val="00F068D7"/>
    <w:rsid w:val="00F06D5C"/>
    <w:rsid w:val="00F07058"/>
    <w:rsid w:val="00F079B6"/>
    <w:rsid w:val="00F1211C"/>
    <w:rsid w:val="00F215FD"/>
    <w:rsid w:val="00F2514A"/>
    <w:rsid w:val="00F25263"/>
    <w:rsid w:val="00F27D62"/>
    <w:rsid w:val="00F3151A"/>
    <w:rsid w:val="00F31698"/>
    <w:rsid w:val="00F33D02"/>
    <w:rsid w:val="00F52EEE"/>
    <w:rsid w:val="00F57393"/>
    <w:rsid w:val="00F636BC"/>
    <w:rsid w:val="00F70313"/>
    <w:rsid w:val="00F73493"/>
    <w:rsid w:val="00F77A92"/>
    <w:rsid w:val="00F83CF7"/>
    <w:rsid w:val="00F84335"/>
    <w:rsid w:val="00F90E84"/>
    <w:rsid w:val="00F929C0"/>
    <w:rsid w:val="00F93059"/>
    <w:rsid w:val="00FA6C97"/>
    <w:rsid w:val="00FB6A4E"/>
    <w:rsid w:val="00FC256A"/>
    <w:rsid w:val="00FC7397"/>
    <w:rsid w:val="00FC76DC"/>
    <w:rsid w:val="00FD1C2F"/>
    <w:rsid w:val="00FD62FA"/>
    <w:rsid w:val="00FE0CF0"/>
    <w:rsid w:val="00FF49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D33"/>
  </w:style>
  <w:style w:type="paragraph" w:styleId="Heading1">
    <w:name w:val="heading 1"/>
    <w:basedOn w:val="Normal"/>
    <w:next w:val="Normal"/>
    <w:link w:val="Heading1Char"/>
    <w:qFormat/>
    <w:rsid w:val="008647CE"/>
    <w:pPr>
      <w:keepNext/>
      <w:numPr>
        <w:numId w:val="1"/>
      </w:numPr>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7D7893"/>
    <w:pPr>
      <w:keepNext/>
      <w:numPr>
        <w:ilvl w:val="1"/>
        <w:numId w:val="1"/>
      </w:numPr>
      <w:spacing w:before="360" w:after="180" w:line="240" w:lineRule="auto"/>
      <w:ind w:left="720"/>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8647CE"/>
    <w:pPr>
      <w:keepNext/>
      <w:numPr>
        <w:ilvl w:val="2"/>
        <w:numId w:val="1"/>
      </w:numPr>
      <w:spacing w:before="240" w:after="6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8647CE"/>
    <w:pPr>
      <w:keepNext/>
      <w:numPr>
        <w:ilvl w:val="3"/>
        <w:numId w:val="1"/>
      </w:numPr>
      <w:spacing w:before="240" w:after="60" w:line="240" w:lineRule="auto"/>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8647CE"/>
    <w:pPr>
      <w:numPr>
        <w:ilvl w:val="4"/>
        <w:numId w:val="1"/>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8647CE"/>
    <w:pPr>
      <w:numPr>
        <w:ilvl w:val="5"/>
        <w:numId w:val="1"/>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8647CE"/>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8647CE"/>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8647CE"/>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7CE"/>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7D7893"/>
    <w:rPr>
      <w:rFonts w:ascii="Arial" w:eastAsia="Times New Roman" w:hAnsi="Arial" w:cs="Times New Roman"/>
      <w:b/>
      <w:sz w:val="24"/>
      <w:szCs w:val="20"/>
    </w:rPr>
  </w:style>
  <w:style w:type="character" w:customStyle="1" w:styleId="Heading3Char">
    <w:name w:val="Heading 3 Char"/>
    <w:basedOn w:val="DefaultParagraphFont"/>
    <w:link w:val="Heading3"/>
    <w:rsid w:val="008647CE"/>
    <w:rPr>
      <w:rFonts w:ascii="Arial" w:eastAsia="Times New Roman" w:hAnsi="Arial" w:cs="Times New Roman"/>
      <w:sz w:val="24"/>
      <w:szCs w:val="20"/>
    </w:rPr>
  </w:style>
  <w:style w:type="character" w:customStyle="1" w:styleId="Heading4Char">
    <w:name w:val="Heading 4 Char"/>
    <w:basedOn w:val="DefaultParagraphFont"/>
    <w:link w:val="Heading4"/>
    <w:rsid w:val="008647CE"/>
    <w:rPr>
      <w:rFonts w:ascii="Arial" w:eastAsia="Times New Roman" w:hAnsi="Arial" w:cs="Times New Roman"/>
      <w:b/>
      <w:sz w:val="24"/>
      <w:szCs w:val="20"/>
    </w:rPr>
  </w:style>
  <w:style w:type="character" w:customStyle="1" w:styleId="Heading5Char">
    <w:name w:val="Heading 5 Char"/>
    <w:basedOn w:val="DefaultParagraphFont"/>
    <w:link w:val="Heading5"/>
    <w:rsid w:val="008647CE"/>
    <w:rPr>
      <w:rFonts w:ascii="Arial" w:eastAsia="Times New Roman" w:hAnsi="Arial" w:cs="Times New Roman"/>
      <w:szCs w:val="20"/>
    </w:rPr>
  </w:style>
  <w:style w:type="character" w:customStyle="1" w:styleId="Heading6Char">
    <w:name w:val="Heading 6 Char"/>
    <w:basedOn w:val="DefaultParagraphFont"/>
    <w:link w:val="Heading6"/>
    <w:rsid w:val="008647CE"/>
    <w:rPr>
      <w:rFonts w:ascii="Arial" w:eastAsia="Times New Roman" w:hAnsi="Arial" w:cs="Times New Roman"/>
      <w:i/>
      <w:szCs w:val="20"/>
    </w:rPr>
  </w:style>
  <w:style w:type="character" w:customStyle="1" w:styleId="Heading7Char">
    <w:name w:val="Heading 7 Char"/>
    <w:basedOn w:val="DefaultParagraphFont"/>
    <w:link w:val="Heading7"/>
    <w:rsid w:val="008647CE"/>
    <w:rPr>
      <w:rFonts w:ascii="Arial" w:eastAsia="Times New Roman" w:hAnsi="Arial" w:cs="Times New Roman"/>
      <w:sz w:val="24"/>
      <w:szCs w:val="20"/>
    </w:rPr>
  </w:style>
  <w:style w:type="character" w:customStyle="1" w:styleId="Heading8Char">
    <w:name w:val="Heading 8 Char"/>
    <w:basedOn w:val="DefaultParagraphFont"/>
    <w:link w:val="Heading8"/>
    <w:rsid w:val="008647CE"/>
    <w:rPr>
      <w:rFonts w:ascii="Arial" w:eastAsia="Times New Roman" w:hAnsi="Arial" w:cs="Times New Roman"/>
      <w:i/>
      <w:sz w:val="24"/>
      <w:szCs w:val="20"/>
    </w:rPr>
  </w:style>
  <w:style w:type="character" w:customStyle="1" w:styleId="Heading9Char">
    <w:name w:val="Heading 9 Char"/>
    <w:basedOn w:val="DefaultParagraphFont"/>
    <w:link w:val="Heading9"/>
    <w:rsid w:val="008647CE"/>
    <w:rPr>
      <w:rFonts w:ascii="Arial" w:eastAsia="Times New Roman" w:hAnsi="Arial" w:cs="Times New Roman"/>
      <w:b/>
      <w:i/>
      <w:sz w:val="18"/>
      <w:szCs w:val="20"/>
    </w:rPr>
  </w:style>
  <w:style w:type="paragraph" w:styleId="PlainText">
    <w:name w:val="Plain Text"/>
    <w:basedOn w:val="Normal"/>
    <w:link w:val="PlainTextChar"/>
    <w:semiHidden/>
    <w:rsid w:val="008647C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8647CE"/>
    <w:rPr>
      <w:rFonts w:ascii="Courier New" w:eastAsia="Times New Roman" w:hAnsi="Courier New" w:cs="Courier New"/>
      <w:sz w:val="20"/>
      <w:szCs w:val="20"/>
    </w:rPr>
  </w:style>
  <w:style w:type="paragraph" w:styleId="TOC1">
    <w:name w:val="toc 1"/>
    <w:basedOn w:val="Normal"/>
    <w:next w:val="Normal"/>
    <w:semiHidden/>
    <w:rsid w:val="00491D42"/>
    <w:pPr>
      <w:tabs>
        <w:tab w:val="right" w:leader="dot" w:pos="8640"/>
      </w:tabs>
      <w:spacing w:before="120" w:after="120" w:line="240" w:lineRule="auto"/>
    </w:pPr>
    <w:rPr>
      <w:rFonts w:ascii="Times New Roman" w:eastAsia="Times New Roman" w:hAnsi="Times New Roman" w:cs="Times New Roman"/>
      <w:b/>
      <w:caps/>
      <w:sz w:val="20"/>
      <w:szCs w:val="20"/>
    </w:rPr>
  </w:style>
  <w:style w:type="paragraph" w:styleId="HTMLPreformatted">
    <w:name w:val="HTML Preformatted"/>
    <w:basedOn w:val="Normal"/>
    <w:link w:val="HTMLPreformattedChar"/>
    <w:semiHidden/>
    <w:rsid w:val="00491D42"/>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491D42"/>
    <w:rPr>
      <w:rFonts w:ascii="Courier New" w:eastAsia="Times New Roman" w:hAnsi="Courier New" w:cs="Courier New"/>
      <w:sz w:val="20"/>
      <w:szCs w:val="20"/>
    </w:rPr>
  </w:style>
  <w:style w:type="character" w:styleId="Strong">
    <w:name w:val="Strong"/>
    <w:basedOn w:val="DefaultParagraphFont"/>
    <w:uiPriority w:val="22"/>
    <w:qFormat/>
    <w:rsid w:val="00310EA9"/>
    <w:rPr>
      <w:b/>
      <w:bCs/>
    </w:rPr>
  </w:style>
  <w:style w:type="table" w:styleId="TableGrid">
    <w:name w:val="Table Grid"/>
    <w:basedOn w:val="TableNormal"/>
    <w:uiPriority w:val="39"/>
    <w:rsid w:val="00A044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65BF"/>
    <w:pPr>
      <w:ind w:left="720"/>
      <w:contextualSpacing/>
    </w:pPr>
  </w:style>
  <w:style w:type="paragraph" w:styleId="FootnoteText">
    <w:name w:val="footnote text"/>
    <w:basedOn w:val="Normal"/>
    <w:link w:val="FootnoteTextChar"/>
    <w:uiPriority w:val="99"/>
    <w:semiHidden/>
    <w:unhideWhenUsed/>
    <w:rsid w:val="00A86E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ECE"/>
    <w:rPr>
      <w:sz w:val="20"/>
      <w:szCs w:val="20"/>
    </w:rPr>
  </w:style>
  <w:style w:type="character" w:styleId="FootnoteReference">
    <w:name w:val="footnote reference"/>
    <w:basedOn w:val="DefaultParagraphFont"/>
    <w:uiPriority w:val="99"/>
    <w:semiHidden/>
    <w:unhideWhenUsed/>
    <w:rsid w:val="00A86ECE"/>
    <w:rPr>
      <w:vertAlign w:val="superscript"/>
    </w:rPr>
  </w:style>
  <w:style w:type="paragraph" w:styleId="BalloonText">
    <w:name w:val="Balloon Text"/>
    <w:basedOn w:val="Normal"/>
    <w:link w:val="BalloonTextChar"/>
    <w:uiPriority w:val="99"/>
    <w:semiHidden/>
    <w:unhideWhenUsed/>
    <w:rsid w:val="00B33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B5"/>
    <w:rPr>
      <w:rFonts w:ascii="Tahoma" w:hAnsi="Tahoma" w:cs="Tahoma"/>
      <w:sz w:val="16"/>
      <w:szCs w:val="16"/>
    </w:rPr>
  </w:style>
  <w:style w:type="paragraph" w:styleId="Caption">
    <w:name w:val="caption"/>
    <w:basedOn w:val="Normal"/>
    <w:next w:val="Normal"/>
    <w:uiPriority w:val="35"/>
    <w:unhideWhenUsed/>
    <w:qFormat/>
    <w:rsid w:val="00885BA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31685"/>
    <w:rPr>
      <w:sz w:val="16"/>
      <w:szCs w:val="16"/>
    </w:rPr>
  </w:style>
  <w:style w:type="paragraph" w:styleId="CommentText">
    <w:name w:val="annotation text"/>
    <w:basedOn w:val="Normal"/>
    <w:link w:val="CommentTextChar"/>
    <w:uiPriority w:val="99"/>
    <w:semiHidden/>
    <w:unhideWhenUsed/>
    <w:rsid w:val="00231685"/>
    <w:pPr>
      <w:spacing w:line="240" w:lineRule="auto"/>
    </w:pPr>
    <w:rPr>
      <w:sz w:val="20"/>
      <w:szCs w:val="20"/>
    </w:rPr>
  </w:style>
  <w:style w:type="character" w:customStyle="1" w:styleId="CommentTextChar">
    <w:name w:val="Comment Text Char"/>
    <w:basedOn w:val="DefaultParagraphFont"/>
    <w:link w:val="CommentText"/>
    <w:uiPriority w:val="99"/>
    <w:semiHidden/>
    <w:rsid w:val="00231685"/>
    <w:rPr>
      <w:sz w:val="20"/>
      <w:szCs w:val="20"/>
    </w:rPr>
  </w:style>
  <w:style w:type="paragraph" w:styleId="CommentSubject">
    <w:name w:val="annotation subject"/>
    <w:basedOn w:val="CommentText"/>
    <w:next w:val="CommentText"/>
    <w:link w:val="CommentSubjectChar"/>
    <w:uiPriority w:val="99"/>
    <w:semiHidden/>
    <w:unhideWhenUsed/>
    <w:rsid w:val="00231685"/>
    <w:rPr>
      <w:b/>
      <w:bCs/>
    </w:rPr>
  </w:style>
  <w:style w:type="character" w:customStyle="1" w:styleId="CommentSubjectChar">
    <w:name w:val="Comment Subject Char"/>
    <w:basedOn w:val="CommentTextChar"/>
    <w:link w:val="CommentSubject"/>
    <w:uiPriority w:val="99"/>
    <w:semiHidden/>
    <w:rsid w:val="00231685"/>
    <w:rPr>
      <w:b/>
      <w:bCs/>
    </w:rPr>
  </w:style>
  <w:style w:type="paragraph" w:styleId="EndnoteText">
    <w:name w:val="endnote text"/>
    <w:basedOn w:val="Normal"/>
    <w:link w:val="EndnoteTextChar"/>
    <w:uiPriority w:val="99"/>
    <w:semiHidden/>
    <w:unhideWhenUsed/>
    <w:rsid w:val="00AD53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5307"/>
    <w:rPr>
      <w:sz w:val="20"/>
      <w:szCs w:val="20"/>
    </w:rPr>
  </w:style>
  <w:style w:type="character" w:styleId="EndnoteReference">
    <w:name w:val="endnote reference"/>
    <w:basedOn w:val="DefaultParagraphFont"/>
    <w:uiPriority w:val="99"/>
    <w:semiHidden/>
    <w:unhideWhenUsed/>
    <w:rsid w:val="00AD5307"/>
    <w:rPr>
      <w:vertAlign w:val="superscript"/>
    </w:rPr>
  </w:style>
  <w:style w:type="paragraph" w:styleId="Title">
    <w:name w:val="Title"/>
    <w:basedOn w:val="Normal"/>
    <w:next w:val="Normal"/>
    <w:link w:val="TitleChar"/>
    <w:uiPriority w:val="10"/>
    <w:qFormat/>
    <w:rsid w:val="00F52E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2EE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22D530-F8B8-47EE-8459-A8D9EF57D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6180</TotalTime>
  <Pages>1</Pages>
  <Words>4059</Words>
  <Characters>23142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Wlodek Olesinski</dc:creator>
  <cp:lastModifiedBy>Pawel Gburzynski</cp:lastModifiedBy>
  <cp:revision>192</cp:revision>
  <dcterms:created xsi:type="dcterms:W3CDTF">2015-04-10T23:08:00Z</dcterms:created>
  <dcterms:modified xsi:type="dcterms:W3CDTF">2015-06-30T17:22:00Z</dcterms:modified>
</cp:coreProperties>
</file>